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ins w:id="0" w:author="吕志娟" w:date="2015-05-15T11:14:00Z"/>
          <w:sz w:val="36"/>
          <w:szCs w:val="36"/>
        </w:rPr>
      </w:pPr>
    </w:p>
    <w:p>
      <w:pPr>
        <w:jc w:val="center"/>
        <w:rPr>
          <w:sz w:val="36"/>
          <w:szCs w:val="36"/>
        </w:rPr>
      </w:pPr>
    </w:p>
    <w:p>
      <w:pPr>
        <w:jc w:val="center"/>
        <w:rPr>
          <w:sz w:val="36"/>
          <w:szCs w:val="36"/>
        </w:rPr>
      </w:pPr>
      <w:r>
        <w:rPr>
          <w:b/>
          <w:sz w:val="32"/>
        </w:rPr>
        <w:drawing>
          <wp:anchor distT="0" distB="0" distL="114300" distR="114300" simplePos="0" relativeHeight="251659264" behindDoc="0" locked="0" layoutInCell="1" allowOverlap="1">
            <wp:simplePos x="0" y="0"/>
            <wp:positionH relativeFrom="column">
              <wp:posOffset>1004570</wp:posOffset>
            </wp:positionH>
            <wp:positionV relativeFrom="paragraph">
              <wp:posOffset>100330</wp:posOffset>
            </wp:positionV>
            <wp:extent cx="838200" cy="824230"/>
            <wp:effectExtent l="0" t="0" r="0" b="0"/>
            <wp:wrapNone/>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pic:cNvPicPr>
                      <a:picLocks noChangeAspect="1" noChangeArrowheads="1"/>
                    </pic:cNvPicPr>
                  </pic:nvPicPr>
                  <pic:blipFill>
                    <a:blip r:embed="rId6" cstate="print">
                      <a:lum contrast="20000"/>
                      <a:extLst>
                        <a:ext uri="{28A0092B-C50C-407E-A947-70E740481C1C}">
                          <a14:useLocalDpi xmlns:a14="http://schemas.microsoft.com/office/drawing/2010/main" val="0"/>
                        </a:ext>
                      </a:extLst>
                    </a:blip>
                    <a:srcRect/>
                    <a:stretch>
                      <a:fillRect/>
                    </a:stretch>
                  </pic:blipFill>
                  <pic:spPr>
                    <a:xfrm>
                      <a:off x="0" y="0"/>
                      <a:ext cx="838200" cy="824230"/>
                    </a:xfrm>
                    <a:prstGeom prst="rect">
                      <a:avLst/>
                    </a:prstGeom>
                    <a:noFill/>
                  </pic:spPr>
                </pic:pic>
              </a:graphicData>
            </a:graphic>
          </wp:anchor>
        </w:drawing>
      </w:r>
      <w:r>
        <w:rPr>
          <w:b/>
          <w:sz w:val="32"/>
        </w:rPr>
        <w:drawing>
          <wp:anchor distT="0" distB="0" distL="114300" distR="114300" simplePos="0" relativeHeight="251660288" behindDoc="0" locked="0" layoutInCell="1" allowOverlap="1">
            <wp:simplePos x="0" y="0"/>
            <wp:positionH relativeFrom="column">
              <wp:posOffset>1951355</wp:posOffset>
            </wp:positionH>
            <wp:positionV relativeFrom="paragraph">
              <wp:posOffset>174625</wp:posOffset>
            </wp:positionV>
            <wp:extent cx="3059430" cy="600075"/>
            <wp:effectExtent l="0" t="0" r="0" b="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59430" cy="600075"/>
                    </a:xfrm>
                    <a:prstGeom prst="rect">
                      <a:avLst/>
                    </a:prstGeom>
                    <a:noFill/>
                  </pic:spPr>
                </pic:pic>
              </a:graphicData>
            </a:graphic>
          </wp:anchor>
        </w:drawing>
      </w:r>
    </w:p>
    <w:p>
      <w:pPr>
        <w:jc w:val="center"/>
        <w:rPr>
          <w:sz w:val="36"/>
          <w:szCs w:val="36"/>
        </w:rPr>
      </w:pPr>
    </w:p>
    <w:p>
      <w:pPr>
        <w:jc w:val="center"/>
        <w:rPr>
          <w:sz w:val="36"/>
          <w:szCs w:val="36"/>
        </w:rPr>
      </w:pPr>
    </w:p>
    <w:p>
      <w:pPr>
        <w:jc w:val="center"/>
        <w:rPr>
          <w:sz w:val="36"/>
          <w:szCs w:val="36"/>
        </w:rPr>
      </w:pPr>
    </w:p>
    <w:p>
      <w:pPr>
        <w:jc w:val="center"/>
        <w:outlineLvl w:val="0"/>
        <w:rPr>
          <w:b/>
          <w:color w:val="000000"/>
          <w:sz w:val="48"/>
          <w:szCs w:val="48"/>
        </w:rPr>
      </w:pPr>
      <w:r>
        <w:rPr>
          <w:rFonts w:hint="eastAsia"/>
          <w:sz w:val="48"/>
          <w:szCs w:val="48"/>
          <w:u w:val="single"/>
        </w:rPr>
        <w:t xml:space="preserve"> </w:t>
      </w:r>
      <w:bookmarkStart w:id="0" w:name="jie"/>
      <w:bookmarkEnd w:id="0"/>
      <w:r>
        <w:rPr>
          <w:sz w:val="48"/>
          <w:szCs w:val="48"/>
          <w:u w:val="single"/>
        </w:rPr>
        <w:t>202</w:t>
      </w:r>
      <w:r>
        <w:rPr>
          <w:rFonts w:hint="eastAsia"/>
          <w:sz w:val="48"/>
          <w:szCs w:val="48"/>
          <w:u w:val="single"/>
          <w:lang w:val="en-US" w:eastAsia="zh-CN"/>
        </w:rPr>
        <w:t>2</w:t>
      </w:r>
      <w:r>
        <w:rPr>
          <w:rFonts w:hint="eastAsia"/>
          <w:sz w:val="48"/>
          <w:szCs w:val="48"/>
          <w:u w:val="single"/>
        </w:rPr>
        <w:t xml:space="preserve"> </w:t>
      </w:r>
      <w:r>
        <w:rPr>
          <w:rFonts w:hint="eastAsia"/>
          <w:b/>
          <w:color w:val="000000"/>
          <w:sz w:val="48"/>
          <w:szCs w:val="48"/>
        </w:rPr>
        <w:t>届本科毕业设计（论文）开题报告</w:t>
      </w:r>
    </w:p>
    <w:p>
      <w:pPr>
        <w:jc w:val="center"/>
        <w:rPr>
          <w:b/>
          <w:sz w:val="32"/>
        </w:rPr>
      </w:pPr>
    </w:p>
    <w:p>
      <w:pPr>
        <w:jc w:val="center"/>
        <w:rPr>
          <w:b/>
          <w:sz w:val="32"/>
        </w:rPr>
      </w:pPr>
    </w:p>
    <w:p>
      <w:pPr>
        <w:rPr>
          <w:b/>
          <w:sz w:val="32"/>
        </w:rPr>
      </w:pPr>
    </w:p>
    <w:p>
      <w:pPr>
        <w:rPr>
          <w:b/>
          <w:sz w:val="32"/>
        </w:rPr>
      </w:pPr>
    </w:p>
    <w:p>
      <w:pPr>
        <w:ind w:left="1575" w:leftChars="598" w:hanging="320" w:hangingChars="100"/>
        <w:rPr>
          <w:sz w:val="32"/>
          <w:szCs w:val="32"/>
          <w:u w:val="single"/>
        </w:rPr>
      </w:pPr>
      <w:r>
        <w:rPr>
          <w:rFonts w:hint="eastAsia"/>
          <w:sz w:val="32"/>
          <w:szCs w:val="32"/>
        </w:rPr>
        <w:t xml:space="preserve">题  目  </w:t>
      </w:r>
      <w:r>
        <w:rPr>
          <w:rFonts w:hint="eastAsia"/>
          <w:sz w:val="32"/>
          <w:szCs w:val="32"/>
          <w:u w:val="single"/>
        </w:rPr>
        <w:t xml:space="preserve"> </w:t>
      </w:r>
      <w:bookmarkStart w:id="1" w:name="ktname"/>
      <w:bookmarkEnd w:id="1"/>
      <w:r>
        <w:rPr>
          <w:rFonts w:hint="eastAsia"/>
          <w:sz w:val="32"/>
          <w:szCs w:val="32"/>
          <w:u w:val="single"/>
        </w:rPr>
        <w:t>基于</w:t>
      </w:r>
      <w:r>
        <w:rPr>
          <w:rFonts w:hint="eastAsia"/>
          <w:sz w:val="32"/>
          <w:szCs w:val="32"/>
          <w:u w:val="single"/>
          <w:lang w:val="en-US" w:eastAsia="zh-CN"/>
        </w:rPr>
        <w:t>JavaWeb的药店管理</w:t>
      </w:r>
      <w:r>
        <w:rPr>
          <w:rFonts w:hint="eastAsia"/>
          <w:sz w:val="32"/>
          <w:szCs w:val="32"/>
          <w:u w:val="single"/>
        </w:rPr>
        <w:t xml:space="preserve">系统的设计与实现                                          </w:t>
      </w:r>
    </w:p>
    <w:p>
      <w:pPr>
        <w:ind w:left="836" w:firstLine="420"/>
        <w:rPr>
          <w:sz w:val="32"/>
          <w:u w:val="single"/>
        </w:rPr>
      </w:pPr>
      <w:r>
        <w:rPr>
          <w:rFonts w:hint="eastAsia"/>
          <w:sz w:val="32"/>
        </w:rPr>
        <w:t xml:space="preserve">学  院 </w:t>
      </w:r>
      <w:r>
        <w:rPr>
          <w:rFonts w:hint="eastAsia"/>
          <w:sz w:val="32"/>
          <w:u w:val="single"/>
        </w:rPr>
        <w:t xml:space="preserve">  </w:t>
      </w:r>
      <w:bookmarkStart w:id="2" w:name="xyname"/>
      <w:bookmarkEnd w:id="2"/>
      <w:r>
        <w:rPr>
          <w:rFonts w:hint="eastAsia"/>
          <w:sz w:val="32"/>
          <w:u w:val="single"/>
        </w:rPr>
        <w:t xml:space="preserve">计算机科学与工程学院                                          </w:t>
      </w:r>
    </w:p>
    <w:p>
      <w:pPr>
        <w:ind w:left="836" w:firstLine="420"/>
        <w:rPr>
          <w:sz w:val="32"/>
          <w:u w:val="single"/>
        </w:rPr>
      </w:pPr>
      <w:r>
        <w:rPr>
          <w:rFonts w:hint="eastAsia"/>
          <w:sz w:val="32"/>
        </w:rPr>
        <w:t xml:space="preserve">年  级 </w:t>
      </w:r>
      <w:r>
        <w:rPr>
          <w:rFonts w:hint="eastAsia"/>
          <w:sz w:val="32"/>
          <w:u w:val="single"/>
        </w:rPr>
        <w:t xml:space="preserve">  </w:t>
      </w:r>
      <w:bookmarkStart w:id="3" w:name="grade"/>
      <w:bookmarkEnd w:id="3"/>
      <w:r>
        <w:rPr>
          <w:rFonts w:hint="eastAsia"/>
          <w:sz w:val="32"/>
          <w:u w:val="single"/>
        </w:rPr>
        <w:t xml:space="preserve">  </w:t>
      </w:r>
      <w:r>
        <w:rPr>
          <w:rFonts w:hint="eastAsia"/>
          <w:sz w:val="32"/>
        </w:rPr>
        <w:t xml:space="preserve">专 业 </w:t>
      </w:r>
      <w:r>
        <w:rPr>
          <w:rFonts w:hint="eastAsia"/>
          <w:sz w:val="32"/>
          <w:u w:val="single"/>
        </w:rPr>
        <w:t xml:space="preserve"> </w:t>
      </w:r>
      <w:bookmarkStart w:id="4" w:name="zyname"/>
      <w:bookmarkEnd w:id="4"/>
      <w:r>
        <w:rPr>
          <w:rFonts w:hint="eastAsia"/>
          <w:sz w:val="32"/>
          <w:u w:val="single"/>
        </w:rPr>
        <w:t xml:space="preserve">                                 </w:t>
      </w:r>
    </w:p>
    <w:p>
      <w:pPr>
        <w:ind w:left="840" w:firstLine="420"/>
        <w:rPr>
          <w:sz w:val="32"/>
          <w:u w:val="single"/>
        </w:rPr>
      </w:pPr>
      <w:r>
        <w:rPr>
          <w:rFonts w:hint="eastAsia"/>
          <w:sz w:val="32"/>
        </w:rPr>
        <w:t xml:space="preserve">班  级 </w:t>
      </w:r>
      <w:r>
        <w:rPr>
          <w:rFonts w:hint="eastAsia"/>
          <w:sz w:val="32"/>
          <w:u w:val="single"/>
        </w:rPr>
        <w:t xml:space="preserve">   </w:t>
      </w:r>
      <w:bookmarkStart w:id="5" w:name="bjname"/>
      <w:bookmarkEnd w:id="5"/>
      <w:r>
        <w:rPr>
          <w:rFonts w:hint="eastAsia"/>
          <w:sz w:val="32"/>
          <w:u w:val="single"/>
        </w:rPr>
        <w:t xml:space="preserve">  </w:t>
      </w:r>
      <w:r>
        <w:rPr>
          <w:rFonts w:hint="eastAsia"/>
          <w:sz w:val="32"/>
        </w:rPr>
        <w:t xml:space="preserve">学 号 </w:t>
      </w:r>
      <w:r>
        <w:rPr>
          <w:rFonts w:hint="eastAsia"/>
          <w:sz w:val="32"/>
          <w:u w:val="single"/>
        </w:rPr>
        <w:t xml:space="preserve">  </w:t>
      </w:r>
      <w:bookmarkStart w:id="6" w:name="xsxh"/>
      <w:bookmarkEnd w:id="6"/>
      <w:r>
        <w:rPr>
          <w:rFonts w:hint="eastAsia"/>
          <w:sz w:val="32"/>
          <w:u w:val="single"/>
        </w:rPr>
        <w:t xml:space="preserve">                            </w:t>
      </w:r>
    </w:p>
    <w:p>
      <w:pPr>
        <w:ind w:left="840" w:firstLine="420"/>
        <w:rPr>
          <w:sz w:val="32"/>
          <w:u w:val="single"/>
        </w:rPr>
      </w:pPr>
      <w:r>
        <w:rPr>
          <w:rFonts w:hint="eastAsia"/>
          <w:sz w:val="32"/>
        </w:rPr>
        <w:t xml:space="preserve">姓  名 </w:t>
      </w:r>
      <w:r>
        <w:rPr>
          <w:rFonts w:hint="eastAsia"/>
          <w:sz w:val="32"/>
          <w:u w:val="single"/>
        </w:rPr>
        <w:t xml:space="preserve">  </w:t>
      </w:r>
      <w:bookmarkStart w:id="7" w:name="xsxm"/>
      <w:bookmarkEnd w:id="7"/>
      <w:r>
        <w:rPr>
          <w:rFonts w:hint="eastAsia"/>
          <w:sz w:val="32"/>
          <w:u w:val="single"/>
        </w:rPr>
        <w:t xml:space="preserve">                                       </w:t>
      </w:r>
    </w:p>
    <w:p>
      <w:pPr>
        <w:ind w:left="840" w:firstLine="420"/>
        <w:rPr>
          <w:sz w:val="32"/>
          <w:u w:val="single"/>
        </w:rPr>
      </w:pPr>
      <w:r>
        <w:rPr>
          <w:rFonts w:hint="eastAsia"/>
          <w:sz w:val="32"/>
        </w:rPr>
        <w:t xml:space="preserve">校内导师 </w:t>
      </w:r>
      <w:r>
        <w:rPr>
          <w:rFonts w:hint="eastAsia"/>
          <w:sz w:val="32"/>
          <w:u w:val="single"/>
        </w:rPr>
        <w:t xml:space="preserve">    </w:t>
      </w:r>
      <w:bookmarkStart w:id="8" w:name="xnzdjs"/>
      <w:bookmarkEnd w:id="8"/>
      <w:r>
        <w:rPr>
          <w:rFonts w:hint="eastAsia"/>
          <w:sz w:val="32"/>
          <w:u w:val="single"/>
        </w:rPr>
        <w:t xml:space="preserve">    </w:t>
      </w:r>
      <w:r>
        <w:rPr>
          <w:rFonts w:hint="eastAsia"/>
          <w:sz w:val="32"/>
        </w:rPr>
        <w:t xml:space="preserve">职 称 </w:t>
      </w:r>
      <w:r>
        <w:rPr>
          <w:rFonts w:hint="eastAsia"/>
          <w:sz w:val="32"/>
          <w:u w:val="single"/>
        </w:rPr>
        <w:t xml:space="preserve"> </w:t>
      </w:r>
      <w:bookmarkStart w:id="31" w:name="_GoBack"/>
      <w:bookmarkEnd w:id="31"/>
      <w:r>
        <w:rPr>
          <w:rFonts w:hint="eastAsia"/>
          <w:sz w:val="32"/>
          <w:u w:val="single"/>
        </w:rPr>
        <w:t xml:space="preserve">                        </w:t>
      </w:r>
    </w:p>
    <w:p>
      <w:pPr>
        <w:ind w:left="840" w:firstLine="420"/>
        <w:rPr>
          <w:sz w:val="32"/>
          <w:u w:val="single"/>
        </w:rPr>
      </w:pPr>
      <w:r>
        <w:rPr>
          <w:rFonts w:hint="eastAsia"/>
          <w:sz w:val="32"/>
        </w:rPr>
        <w:t xml:space="preserve">校外导师 </w:t>
      </w:r>
      <w:r>
        <w:rPr>
          <w:rFonts w:hint="eastAsia"/>
          <w:sz w:val="32"/>
          <w:u w:val="single"/>
        </w:rPr>
        <w:t xml:space="preserve">    </w:t>
      </w:r>
      <w:bookmarkStart w:id="9" w:name="xwzdjs"/>
      <w:bookmarkEnd w:id="9"/>
      <w:r>
        <w:rPr>
          <w:rFonts w:hint="eastAsia"/>
          <w:sz w:val="32"/>
          <w:u w:val="single"/>
        </w:rPr>
        <w:t xml:space="preserve">    </w:t>
      </w:r>
      <w:r>
        <w:rPr>
          <w:rFonts w:hint="eastAsia"/>
          <w:sz w:val="32"/>
        </w:rPr>
        <w:t xml:space="preserve">职 称 </w:t>
      </w:r>
      <w:r>
        <w:rPr>
          <w:rFonts w:hint="eastAsia"/>
          <w:sz w:val="32"/>
          <w:u w:val="single"/>
        </w:rPr>
        <w:t xml:space="preserve">  </w:t>
      </w:r>
      <w:bookmarkStart w:id="10" w:name="xwjszc"/>
      <w:bookmarkEnd w:id="10"/>
      <w:r>
        <w:rPr>
          <w:rFonts w:hint="eastAsia"/>
          <w:sz w:val="32"/>
          <w:u w:val="single"/>
        </w:rPr>
        <w:t xml:space="preserve">                           </w:t>
      </w:r>
    </w:p>
    <w:p>
      <w:pPr>
        <w:spacing w:line="560" w:lineRule="exact"/>
        <w:rPr>
          <w:rFonts w:eastAsia="楷体_GB2312"/>
          <w:sz w:val="42"/>
        </w:rPr>
      </w:pPr>
    </w:p>
    <w:p>
      <w:pPr>
        <w:spacing w:line="560" w:lineRule="exact"/>
        <w:rPr>
          <w:rFonts w:eastAsia="楷体_GB2312"/>
          <w:sz w:val="42"/>
        </w:rPr>
      </w:pPr>
    </w:p>
    <w:p>
      <w:pPr>
        <w:spacing w:line="560" w:lineRule="exact"/>
        <w:rPr>
          <w:rFonts w:eastAsia="楷体_GB2312"/>
          <w:sz w:val="42"/>
        </w:rPr>
      </w:pPr>
    </w:p>
    <w:p>
      <w:pPr>
        <w:spacing w:line="560" w:lineRule="exact"/>
        <w:rPr>
          <w:rFonts w:eastAsia="楷体_GB2312"/>
          <w:sz w:val="42"/>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
        <w:gridCol w:w="987"/>
        <w:gridCol w:w="468"/>
        <w:gridCol w:w="7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4" w:hRule="atLeast"/>
          <w:jc w:val="center"/>
        </w:trPr>
        <w:tc>
          <w:tcPr>
            <w:tcW w:w="1740" w:type="dxa"/>
            <w:gridSpan w:val="2"/>
            <w:vAlign w:val="center"/>
          </w:tcPr>
          <w:p>
            <w:pPr>
              <w:spacing w:line="300" w:lineRule="atLeast"/>
              <w:jc w:val="distribute"/>
              <w:rPr>
                <w:rFonts w:ascii="宋体" w:hAnsi="宋体"/>
                <w:sz w:val="28"/>
                <w:szCs w:val="28"/>
              </w:rPr>
            </w:pPr>
            <w:r>
              <w:rPr>
                <w:rFonts w:hint="eastAsia" w:ascii="宋体" w:hAnsi="宋体"/>
                <w:sz w:val="28"/>
                <w:szCs w:val="28"/>
              </w:rPr>
              <w:t>毕业设计(论文)题目</w:t>
            </w:r>
          </w:p>
        </w:tc>
        <w:tc>
          <w:tcPr>
            <w:tcW w:w="7620" w:type="dxa"/>
            <w:gridSpan w:val="2"/>
            <w:vAlign w:val="center"/>
          </w:tcPr>
          <w:p>
            <w:pPr>
              <w:spacing w:line="300" w:lineRule="atLeast"/>
              <w:jc w:val="left"/>
              <w:rPr>
                <w:rFonts w:ascii="宋体" w:hAnsi="宋体"/>
                <w:sz w:val="28"/>
                <w:szCs w:val="21"/>
              </w:rPr>
            </w:pPr>
            <w:bookmarkStart w:id="11" w:name="report"/>
            <w:bookmarkEnd w:id="11"/>
            <w:r>
              <w:rPr>
                <w:rFonts w:hint="eastAsia" w:ascii="宋体" w:hAnsi="宋体"/>
                <w:sz w:val="28"/>
                <w:szCs w:val="21"/>
              </w:rPr>
              <w:t>基于</w:t>
            </w:r>
            <w:r>
              <w:rPr>
                <w:rFonts w:hint="eastAsia" w:ascii="宋体" w:hAnsi="宋体"/>
                <w:sz w:val="28"/>
                <w:szCs w:val="21"/>
                <w:lang w:val="en-US" w:eastAsia="zh-CN"/>
              </w:rPr>
              <w:t>JavaWeb的药店管理</w:t>
            </w:r>
            <w:r>
              <w:rPr>
                <w:rFonts w:ascii="宋体" w:hAnsi="宋体"/>
                <w:sz w:val="28"/>
                <w:szCs w:val="21"/>
              </w:rPr>
              <w:t>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6" w:hRule="atLeast"/>
          <w:jc w:val="center"/>
        </w:trPr>
        <w:tc>
          <w:tcPr>
            <w:tcW w:w="9360" w:type="dxa"/>
            <w:gridSpan w:val="4"/>
          </w:tcPr>
          <w:p>
            <w:pPr>
              <w:numPr>
                <w:ilvl w:val="0"/>
                <w:numId w:val="1"/>
              </w:numPr>
              <w:spacing w:line="300" w:lineRule="atLeast"/>
              <w:rPr>
                <w:rFonts w:hint="eastAsia" w:ascii="宋体" w:hAnsi="宋体"/>
                <w:color w:val="000000"/>
                <w:sz w:val="28"/>
                <w:szCs w:val="28"/>
              </w:rPr>
            </w:pPr>
            <w:r>
              <w:rPr>
                <w:rFonts w:hint="eastAsia" w:ascii="宋体" w:hAnsi="宋体"/>
                <w:color w:val="000000"/>
                <w:sz w:val="28"/>
                <w:szCs w:val="28"/>
              </w:rPr>
              <w:t>课题的目的和意义：</w:t>
            </w:r>
          </w:p>
          <w:p>
            <w:pPr>
              <w:numPr>
                <w:ilvl w:val="0"/>
                <w:numId w:val="0"/>
              </w:numPr>
              <w:spacing w:line="300" w:lineRule="atLeast"/>
              <w:ind w:firstLine="480" w:firstLineChars="200"/>
              <w:rPr>
                <w:rFonts w:hint="eastAsia" w:ascii="宋体" w:hAnsi="宋体"/>
                <w:color w:val="000000"/>
                <w:sz w:val="24"/>
                <w:szCs w:val="24"/>
                <w:lang w:val="en-US" w:eastAsia="zh-CN"/>
              </w:rPr>
            </w:pPr>
            <w:r>
              <w:rPr>
                <w:rFonts w:hint="eastAsia" w:ascii="宋体" w:hAnsi="宋体"/>
                <w:color w:val="000000"/>
                <w:sz w:val="24"/>
                <w:szCs w:val="24"/>
                <w:lang w:val="en-US" w:eastAsia="zh-CN"/>
              </w:rPr>
              <w:t>当今社会，互联网及其相关技术快速发展，计算机技术对各个行业产生了巨大的影响，药店也不例外。医药行业是关乎民生的行业, 一个不小心很可能造成严重的后果。因此, 为了让药店的日常业务能够更加快速、高效、准确的运转, 设计一个适合药店的管理系统对一家药店来说是十分重要的。</w:t>
            </w:r>
          </w:p>
          <w:p>
            <w:pPr>
              <w:numPr>
                <w:ilvl w:val="0"/>
                <w:numId w:val="0"/>
              </w:numPr>
              <w:spacing w:line="300" w:lineRule="atLeast"/>
              <w:ind w:firstLine="480" w:firstLineChars="200"/>
              <w:rPr>
                <w:rFonts w:hint="eastAsia" w:ascii="宋体" w:hAnsi="宋体"/>
                <w:color w:val="000000"/>
                <w:sz w:val="24"/>
                <w:szCs w:val="24"/>
                <w:lang w:val="en-US" w:eastAsia="zh-CN"/>
              </w:rPr>
            </w:pPr>
            <w:r>
              <w:rPr>
                <w:rFonts w:hint="eastAsia" w:ascii="宋体" w:hAnsi="宋体"/>
                <w:color w:val="000000"/>
                <w:sz w:val="24"/>
                <w:szCs w:val="24"/>
                <w:lang w:val="en-US" w:eastAsia="zh-CN"/>
              </w:rPr>
              <w:t>在医药行业中，药店的仓库管理以及相应的信息处理一直采用手工操作，但随着产业结构化调整，全新的市场环境，药店管理和运营效率已经成为企业成败的关键所在，人工处理信息会出现错误，如药品名称和价格记错，而基于计算机的药店管理系统就没有这种问题，药店管理系统的开发有助于药店对药品进行有效的管理，提高药店的管理效率，降低人工成本，将繁琐的工作规范化，自动化。此系统实现了药品的销售，入库，库存管理，用户管理等。对大量的数据处理有比人工更好的处理能力。</w:t>
            </w:r>
          </w:p>
          <w:p>
            <w:pPr>
              <w:numPr>
                <w:ilvl w:val="0"/>
                <w:numId w:val="0"/>
              </w:numPr>
              <w:spacing w:line="300" w:lineRule="atLeast"/>
              <w:ind w:firstLine="480" w:firstLineChars="200"/>
              <w:rPr>
                <w:rFonts w:hint="eastAsia" w:ascii="宋体" w:hAnsi="宋体"/>
                <w:color w:val="000000"/>
                <w:sz w:val="24"/>
                <w:szCs w:val="24"/>
                <w:lang w:val="en-US" w:eastAsia="zh-CN"/>
              </w:rPr>
            </w:pPr>
            <w:r>
              <w:rPr>
                <w:rFonts w:hint="eastAsia" w:ascii="宋体" w:hAnsi="宋体"/>
                <w:color w:val="000000"/>
                <w:sz w:val="24"/>
                <w:szCs w:val="24"/>
                <w:lang w:val="en-US" w:eastAsia="zh-CN"/>
              </w:rPr>
              <w:t>目前知名的国内外管理系统犹如智邦国际软件技术公司的ERP系统、CRM系统、项目管理系统等。这些软件系统功能全面、模块丰富、界面美观、操作方便、实用性强、得到了众多企业的一致好评和广泛应用。基于这种趋势以及更好地提高药店管理系统。</w:t>
            </w:r>
          </w:p>
          <w:p>
            <w:pPr>
              <w:numPr>
                <w:ilvl w:val="0"/>
                <w:numId w:val="0"/>
              </w:numPr>
              <w:spacing w:line="300" w:lineRule="atLeast"/>
              <w:ind w:firstLine="480" w:firstLineChars="200"/>
              <w:rPr>
                <w:rFonts w:hint="default" w:ascii="宋体" w:hAnsi="宋体"/>
                <w:color w:val="000000"/>
                <w:sz w:val="24"/>
                <w:szCs w:val="24"/>
                <w:lang w:val="en-US" w:eastAsia="zh-CN"/>
              </w:rPr>
            </w:pPr>
            <w:r>
              <w:rPr>
                <w:rFonts w:hint="eastAsia" w:ascii="宋体" w:hAnsi="宋体"/>
                <w:color w:val="000000"/>
                <w:sz w:val="24"/>
                <w:szCs w:val="24"/>
                <w:lang w:val="en-US" w:eastAsia="zh-CN"/>
              </w:rPr>
              <w:t>发展趋势：管理系统的兴起，对药店管理系统的充分使用，为药店进销存管理提供了更好的条件，同时药品的库存情况反馈能使药店的采购周期缩短，加快药店的资金周转，使药品挤压现象向零方向发展。药店管理系统应该为药店科学制定采购计划提供方便条件，让药品的销售更加顺利。多销，减少库存，零库存管理将是未来药店管理的发展趋势。</w:t>
            </w:r>
          </w:p>
          <w:p>
            <w:pPr>
              <w:numPr>
                <w:ilvl w:val="0"/>
                <w:numId w:val="0"/>
              </w:numPr>
              <w:spacing w:line="300" w:lineRule="atLeast"/>
              <w:ind w:firstLine="480" w:firstLineChars="200"/>
              <w:rPr>
                <w:rFonts w:hint="default" w:ascii="宋体" w:hAnsi="宋体" w:eastAsia="宋体"/>
                <w:color w:val="000000"/>
                <w:sz w:val="24"/>
                <w:szCs w:val="24"/>
                <w:lang w:val="en-US" w:eastAsia="zh-CN"/>
              </w:rPr>
            </w:pPr>
            <w:r>
              <w:rPr>
                <w:rFonts w:hint="eastAsia" w:ascii="宋体" w:hAnsi="宋体"/>
                <w:color w:val="000000"/>
                <w:sz w:val="24"/>
                <w:szCs w:val="24"/>
                <w:lang w:val="en-US" w:eastAsia="zh-CN"/>
              </w:rPr>
              <w:t>对于药店来说，构建系统的主要目的就是希望借助互联网，加强药店在信息传递和沟通协调上的能力，抓住机遇，方便用户，也给药店自身带来新的生机。</w:t>
            </w:r>
          </w:p>
          <w:p>
            <w:pPr>
              <w:spacing w:line="360" w:lineRule="auto"/>
              <w:rPr>
                <w:rFonts w:ascii="宋体" w:hAnsi="宋体"/>
                <w:sz w:val="24"/>
                <w:szCs w:val="28"/>
              </w:rPr>
            </w:pPr>
            <w:r>
              <w:rPr>
                <w:rFonts w:hint="eastAsia" w:ascii="宋体" w:hAnsi="宋体"/>
                <w:sz w:val="24"/>
                <w:szCs w:val="28"/>
              </w:rPr>
              <w:t xml:space="preserve">   </w:t>
            </w:r>
            <w:bookmarkStart w:id="12" w:name="one"/>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0" w:hRule="atLeast"/>
          <w:jc w:val="center"/>
        </w:trPr>
        <w:tc>
          <w:tcPr>
            <w:tcW w:w="9360" w:type="dxa"/>
            <w:gridSpan w:val="4"/>
          </w:tcPr>
          <w:p>
            <w:pPr>
              <w:spacing w:line="300" w:lineRule="atLeast"/>
              <w:rPr>
                <w:rFonts w:ascii="宋体" w:hAnsi="宋体"/>
                <w:sz w:val="28"/>
                <w:szCs w:val="28"/>
              </w:rPr>
            </w:pPr>
            <w:r>
              <w:rPr>
                <w:rFonts w:hint="eastAsia" w:ascii="宋体" w:hAnsi="宋体"/>
                <w:sz w:val="28"/>
                <w:szCs w:val="28"/>
              </w:rPr>
              <w:t>二、课题研究的主</w:t>
            </w:r>
            <w:r>
              <w:rPr>
                <w:rFonts w:hint="eastAsia" w:ascii="宋体" w:hAnsi="宋体"/>
                <w:color w:val="000000"/>
                <w:sz w:val="28"/>
                <w:szCs w:val="28"/>
              </w:rPr>
              <w:t>要内容（论文提纲）：</w:t>
            </w:r>
            <w:r>
              <w:rPr>
                <w:rFonts w:hint="eastAsia" w:ascii="宋体" w:hAnsi="宋体"/>
                <w:color w:val="FF0000"/>
                <w:sz w:val="28"/>
                <w:szCs w:val="28"/>
              </w:rPr>
              <w:t xml:space="preserve"> </w:t>
            </w:r>
          </w:p>
          <w:p>
            <w:pPr>
              <w:spacing w:line="360" w:lineRule="auto"/>
              <w:rPr>
                <w:rFonts w:ascii="宋体" w:hAnsi="宋体"/>
                <w:b w:val="0"/>
                <w:bCs w:val="0"/>
                <w:sz w:val="24"/>
                <w:szCs w:val="28"/>
              </w:rPr>
            </w:pPr>
            <w:r>
              <w:rPr>
                <w:rFonts w:hint="eastAsia" w:ascii="宋体" w:hAnsi="宋体"/>
                <w:sz w:val="24"/>
                <w:szCs w:val="28"/>
              </w:rPr>
              <w:t xml:space="preserve">    </w:t>
            </w:r>
            <w:bookmarkStart w:id="13" w:name="two"/>
            <w:bookmarkEnd w:id="13"/>
            <w:r>
              <w:rPr>
                <w:rFonts w:hint="eastAsia" w:ascii="宋体" w:hAnsi="宋体"/>
                <w:sz w:val="24"/>
                <w:szCs w:val="28"/>
              </w:rPr>
              <w:t>建立</w:t>
            </w:r>
            <w:r>
              <w:rPr>
                <w:rFonts w:hint="eastAsia" w:ascii="宋体" w:hAnsi="宋体"/>
                <w:sz w:val="24"/>
                <w:szCs w:val="28"/>
                <w:lang w:val="en-US" w:eastAsia="zh-CN"/>
              </w:rPr>
              <w:t>药店管理</w:t>
            </w:r>
            <w:r>
              <w:rPr>
                <w:rFonts w:hint="eastAsia" w:ascii="宋体" w:hAnsi="宋体"/>
                <w:sz w:val="24"/>
                <w:szCs w:val="28"/>
              </w:rPr>
              <w:t>系统，实现</w:t>
            </w:r>
            <w:r>
              <w:rPr>
                <w:rFonts w:hint="eastAsia" w:ascii="宋体" w:hAnsi="宋体"/>
                <w:sz w:val="24"/>
                <w:szCs w:val="28"/>
                <w:lang w:val="en-US" w:eastAsia="zh-CN"/>
              </w:rPr>
              <w:t>药店管理的</w:t>
            </w:r>
            <w:r>
              <w:rPr>
                <w:rFonts w:hint="eastAsia" w:ascii="宋体" w:hAnsi="宋体"/>
                <w:sz w:val="24"/>
                <w:szCs w:val="28"/>
              </w:rPr>
              <w:t>自动化、</w:t>
            </w:r>
            <w:r>
              <w:rPr>
                <w:rFonts w:hint="eastAsia" w:ascii="宋体" w:hAnsi="宋体"/>
                <w:sz w:val="24"/>
                <w:szCs w:val="28"/>
                <w:lang w:val="en-US" w:eastAsia="zh-CN"/>
              </w:rPr>
              <w:t>规范</w:t>
            </w:r>
            <w:r>
              <w:rPr>
                <w:rFonts w:hint="eastAsia" w:ascii="宋体" w:hAnsi="宋体"/>
                <w:sz w:val="24"/>
                <w:szCs w:val="28"/>
              </w:rPr>
              <w:t>化。</w:t>
            </w:r>
            <w:r>
              <w:rPr>
                <w:rFonts w:hint="eastAsia" w:ascii="宋体" w:hAnsi="宋体"/>
                <w:b w:val="0"/>
                <w:bCs w:val="0"/>
                <w:sz w:val="24"/>
                <w:szCs w:val="28"/>
              </w:rPr>
              <w:t>新开发的系统应</w:t>
            </w:r>
            <w:r>
              <w:rPr>
                <w:rFonts w:hint="eastAsia" w:ascii="宋体" w:hAnsi="宋体"/>
                <w:b w:val="0"/>
                <w:bCs w:val="0"/>
                <w:sz w:val="24"/>
                <w:szCs w:val="28"/>
                <w:lang w:val="en-US" w:eastAsia="zh-CN"/>
              </w:rPr>
              <w:t>能满足药店的基本操作，进销存管理，用户管理等操作</w:t>
            </w:r>
            <w:r>
              <w:rPr>
                <w:rFonts w:hint="eastAsia" w:ascii="宋体" w:hAnsi="宋体"/>
                <w:b w:val="0"/>
                <w:bCs w:val="0"/>
                <w:sz w:val="24"/>
                <w:szCs w:val="28"/>
              </w:rPr>
              <w:t>。</w:t>
            </w:r>
          </w:p>
          <w:p>
            <w:pPr>
              <w:spacing w:line="360" w:lineRule="auto"/>
              <w:rPr>
                <w:rFonts w:ascii="宋体" w:hAnsi="宋体"/>
                <w:sz w:val="24"/>
                <w:szCs w:val="28"/>
              </w:rPr>
            </w:pPr>
            <w:r>
              <w:rPr>
                <w:rFonts w:hint="eastAsia" w:ascii="宋体" w:hAnsi="宋体"/>
                <w:sz w:val="24"/>
                <w:szCs w:val="28"/>
              </w:rPr>
              <w:t>论文提纲：</w:t>
            </w:r>
          </w:p>
          <w:p>
            <w:pPr>
              <w:spacing w:line="360" w:lineRule="auto"/>
              <w:rPr>
                <w:rFonts w:hint="eastAsia" w:ascii="宋体" w:hAnsi="宋体" w:eastAsia="宋体"/>
                <w:sz w:val="24"/>
                <w:szCs w:val="28"/>
                <w:lang w:val="en-US" w:eastAsia="zh-CN"/>
              </w:rPr>
            </w:pPr>
            <w:r>
              <w:rPr>
                <w:rFonts w:hint="eastAsia" w:ascii="宋体" w:hAnsi="宋体"/>
                <w:sz w:val="24"/>
                <w:szCs w:val="28"/>
              </w:rPr>
              <w:t>第一章</w:t>
            </w:r>
            <w:r>
              <w:rPr>
                <w:rFonts w:ascii="宋体" w:hAnsi="宋体"/>
                <w:sz w:val="24"/>
                <w:szCs w:val="28"/>
              </w:rPr>
              <w:t xml:space="preserve"> </w:t>
            </w:r>
            <w:r>
              <w:rPr>
                <w:rFonts w:hint="eastAsia" w:ascii="宋体" w:hAnsi="宋体"/>
                <w:sz w:val="24"/>
                <w:szCs w:val="28"/>
                <w:lang w:val="en-US" w:eastAsia="zh-CN"/>
              </w:rPr>
              <w:t>引言</w:t>
            </w:r>
          </w:p>
          <w:p>
            <w:pPr>
              <w:spacing w:line="360" w:lineRule="auto"/>
              <w:rPr>
                <w:rFonts w:hint="eastAsia" w:ascii="宋体" w:hAnsi="宋体"/>
                <w:sz w:val="24"/>
                <w:szCs w:val="28"/>
                <w:lang w:val="en-US" w:eastAsia="zh-CN"/>
              </w:rPr>
            </w:pPr>
            <w:r>
              <w:rPr>
                <w:rFonts w:ascii="宋体" w:hAnsi="宋体"/>
                <w:sz w:val="24"/>
                <w:szCs w:val="28"/>
              </w:rPr>
              <w:t xml:space="preserve"> 1.1 </w:t>
            </w:r>
            <w:r>
              <w:rPr>
                <w:rFonts w:hint="eastAsia" w:ascii="宋体" w:hAnsi="宋体"/>
                <w:sz w:val="24"/>
                <w:szCs w:val="28"/>
                <w:lang w:val="en-US" w:eastAsia="zh-CN"/>
              </w:rPr>
              <w:t>概述</w:t>
            </w:r>
          </w:p>
          <w:p>
            <w:pPr>
              <w:spacing w:line="360" w:lineRule="auto"/>
              <w:rPr>
                <w:rFonts w:hint="eastAsia" w:ascii="宋体" w:hAnsi="宋体" w:eastAsia="宋体"/>
                <w:sz w:val="24"/>
                <w:szCs w:val="28"/>
                <w:lang w:val="en-US" w:eastAsia="zh-CN"/>
              </w:rPr>
            </w:pPr>
            <w:r>
              <w:rPr>
                <w:rFonts w:ascii="宋体" w:hAnsi="宋体"/>
                <w:sz w:val="24"/>
                <w:szCs w:val="28"/>
              </w:rPr>
              <w:t xml:space="preserve"> 1.2 </w:t>
            </w:r>
            <w:r>
              <w:rPr>
                <w:rFonts w:hint="eastAsia" w:ascii="宋体" w:hAnsi="宋体"/>
                <w:sz w:val="24"/>
                <w:szCs w:val="28"/>
                <w:lang w:val="en-US" w:eastAsia="zh-CN"/>
              </w:rPr>
              <w:t>开发背景</w:t>
            </w:r>
          </w:p>
          <w:p>
            <w:pPr>
              <w:spacing w:line="360" w:lineRule="auto"/>
              <w:rPr>
                <w:rFonts w:ascii="宋体" w:hAnsi="宋体"/>
                <w:sz w:val="24"/>
                <w:szCs w:val="28"/>
              </w:rPr>
            </w:pPr>
            <w:r>
              <w:rPr>
                <w:rFonts w:ascii="宋体" w:hAnsi="宋体"/>
                <w:sz w:val="24"/>
                <w:szCs w:val="28"/>
              </w:rPr>
              <w:t xml:space="preserve"> 1.3 </w:t>
            </w:r>
            <w:r>
              <w:rPr>
                <w:rFonts w:hint="eastAsia" w:ascii="宋体" w:hAnsi="宋体"/>
                <w:sz w:val="24"/>
                <w:szCs w:val="28"/>
                <w:lang w:val="en-US" w:eastAsia="zh-CN"/>
              </w:rPr>
              <w:t>开发药店管理系统的目的和意义</w:t>
            </w:r>
          </w:p>
          <w:p>
            <w:pPr>
              <w:spacing w:line="360" w:lineRule="auto"/>
              <w:rPr>
                <w:rFonts w:hint="eastAsia" w:ascii="宋体" w:hAnsi="宋体"/>
                <w:sz w:val="24"/>
                <w:szCs w:val="28"/>
                <w:lang w:val="en-US" w:eastAsia="zh-CN"/>
              </w:rPr>
            </w:pPr>
            <w:r>
              <w:rPr>
                <w:rFonts w:hint="eastAsia" w:ascii="宋体" w:hAnsi="宋体"/>
                <w:sz w:val="24"/>
                <w:szCs w:val="28"/>
              </w:rPr>
              <w:t>第二章</w:t>
            </w:r>
            <w:r>
              <w:rPr>
                <w:rFonts w:ascii="宋体" w:hAnsi="宋体"/>
                <w:sz w:val="24"/>
                <w:szCs w:val="28"/>
              </w:rPr>
              <w:t xml:space="preserve"> </w:t>
            </w:r>
            <w:r>
              <w:rPr>
                <w:rFonts w:hint="eastAsia" w:ascii="宋体" w:hAnsi="宋体"/>
                <w:sz w:val="24"/>
                <w:szCs w:val="28"/>
                <w:lang w:val="en-US" w:eastAsia="zh-CN"/>
              </w:rPr>
              <w:t>系统分析</w:t>
            </w:r>
          </w:p>
          <w:p>
            <w:pPr>
              <w:spacing w:line="360" w:lineRule="auto"/>
              <w:rPr>
                <w:rFonts w:hint="eastAsia" w:ascii="宋体" w:hAnsi="宋体"/>
                <w:sz w:val="24"/>
                <w:szCs w:val="28"/>
                <w:lang w:val="en-US" w:eastAsia="zh-CN"/>
              </w:rPr>
            </w:pPr>
            <w:r>
              <w:rPr>
                <w:rFonts w:ascii="宋体" w:hAnsi="宋体"/>
                <w:sz w:val="24"/>
                <w:szCs w:val="28"/>
              </w:rPr>
              <w:t xml:space="preserve">  2.1 </w:t>
            </w:r>
            <w:r>
              <w:rPr>
                <w:rFonts w:hint="eastAsia" w:ascii="宋体" w:hAnsi="宋体"/>
                <w:sz w:val="24"/>
                <w:szCs w:val="28"/>
                <w:lang w:val="en-US" w:eastAsia="zh-CN"/>
              </w:rPr>
              <w:t>系统需求分析</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2.1.1 系统目标</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2.1.2 所需技术</w:t>
            </w:r>
          </w:p>
          <w:p>
            <w:pPr>
              <w:spacing w:line="360" w:lineRule="auto"/>
              <w:rPr>
                <w:rFonts w:hint="default" w:ascii="宋体" w:hAnsi="宋体"/>
                <w:sz w:val="24"/>
                <w:szCs w:val="28"/>
                <w:lang w:val="en-US" w:eastAsia="zh-CN"/>
              </w:rPr>
            </w:pPr>
            <w:r>
              <w:rPr>
                <w:rFonts w:hint="eastAsia" w:ascii="宋体" w:hAnsi="宋体"/>
                <w:sz w:val="24"/>
                <w:szCs w:val="28"/>
                <w:lang w:val="en-US" w:eastAsia="zh-CN"/>
              </w:rPr>
              <w:t xml:space="preserve">  2.2 系统可行性分析</w:t>
            </w:r>
          </w:p>
          <w:p>
            <w:pPr>
              <w:spacing w:line="360" w:lineRule="auto"/>
              <w:rPr>
                <w:rFonts w:ascii="宋体" w:hAnsi="宋体"/>
                <w:sz w:val="24"/>
                <w:szCs w:val="28"/>
              </w:rPr>
            </w:pPr>
            <w:r>
              <w:rPr>
                <w:rFonts w:ascii="宋体" w:hAnsi="宋体"/>
                <w:sz w:val="24"/>
                <w:szCs w:val="28"/>
              </w:rPr>
              <w:t xml:space="preserve">  2.2 开发环境搭建</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2.2.1 开发工具</w:t>
            </w:r>
          </w:p>
          <w:p>
            <w:pPr>
              <w:spacing w:line="360" w:lineRule="auto"/>
              <w:rPr>
                <w:rFonts w:hint="default" w:ascii="宋体" w:hAnsi="宋体"/>
                <w:sz w:val="24"/>
                <w:szCs w:val="28"/>
                <w:lang w:val="en-US" w:eastAsia="zh-CN"/>
              </w:rPr>
            </w:pPr>
            <w:r>
              <w:rPr>
                <w:rFonts w:hint="eastAsia" w:ascii="宋体" w:hAnsi="宋体"/>
                <w:sz w:val="24"/>
                <w:szCs w:val="28"/>
                <w:lang w:val="en-US" w:eastAsia="zh-CN"/>
              </w:rPr>
              <w:t xml:space="preserve">     2.2.2 运行环境</w:t>
            </w:r>
          </w:p>
          <w:p>
            <w:pPr>
              <w:spacing w:line="360" w:lineRule="auto"/>
              <w:rPr>
                <w:rFonts w:ascii="宋体" w:hAnsi="宋体"/>
                <w:sz w:val="24"/>
                <w:szCs w:val="28"/>
              </w:rPr>
            </w:pPr>
            <w:r>
              <w:rPr>
                <w:rFonts w:hint="eastAsia" w:ascii="宋体" w:hAnsi="宋体"/>
                <w:sz w:val="24"/>
                <w:szCs w:val="28"/>
              </w:rPr>
              <w:t>第</w:t>
            </w:r>
            <w:r>
              <w:rPr>
                <w:rFonts w:hint="eastAsia" w:ascii="宋体" w:hAnsi="宋体"/>
                <w:sz w:val="24"/>
                <w:szCs w:val="28"/>
                <w:lang w:val="en-US" w:eastAsia="zh-CN"/>
              </w:rPr>
              <w:t>三</w:t>
            </w:r>
            <w:r>
              <w:rPr>
                <w:rFonts w:hint="eastAsia" w:ascii="宋体" w:hAnsi="宋体"/>
                <w:sz w:val="24"/>
                <w:szCs w:val="28"/>
              </w:rPr>
              <w:t>章</w:t>
            </w:r>
            <w:r>
              <w:rPr>
                <w:rFonts w:ascii="宋体" w:hAnsi="宋体"/>
                <w:sz w:val="24"/>
                <w:szCs w:val="28"/>
              </w:rPr>
              <w:t xml:space="preserve"> 系统设计</w:t>
            </w:r>
          </w:p>
          <w:p>
            <w:pPr>
              <w:spacing w:line="360" w:lineRule="auto"/>
              <w:rPr>
                <w:rFonts w:hint="eastAsia" w:ascii="宋体" w:hAnsi="宋体"/>
                <w:sz w:val="24"/>
                <w:szCs w:val="28"/>
                <w:lang w:val="en-US" w:eastAsia="zh-CN"/>
              </w:rPr>
            </w:pPr>
            <w:r>
              <w:rPr>
                <w:rFonts w:ascii="宋体" w:hAnsi="宋体"/>
                <w:sz w:val="24"/>
                <w:szCs w:val="28"/>
              </w:rPr>
              <w:t xml:space="preserve">  </w:t>
            </w:r>
            <w:r>
              <w:rPr>
                <w:rFonts w:hint="eastAsia" w:ascii="宋体" w:hAnsi="宋体"/>
                <w:sz w:val="24"/>
                <w:szCs w:val="28"/>
                <w:lang w:val="en-US" w:eastAsia="zh-CN"/>
              </w:rPr>
              <w:t>3.1系统的结构设计</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3.1.1 系统的总体设计</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3.1.2 系统的页面设计</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3.2 系统功能模块设计</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3.2.1 库存管理</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3.2.2 药品管理</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3.2.3 用户管理</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3.2.4 销售管理</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3.3 数据库设计</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3.3.1 数据库设计概述</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3.3.2 数据库需求分析</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3.3.3 数据库逻辑结构设计</w:t>
            </w:r>
          </w:p>
          <w:p>
            <w:pPr>
              <w:spacing w:line="360" w:lineRule="auto"/>
              <w:rPr>
                <w:rFonts w:hint="default" w:ascii="宋体" w:hAnsi="宋体"/>
                <w:sz w:val="24"/>
                <w:szCs w:val="28"/>
                <w:lang w:val="en-US" w:eastAsia="zh-CN"/>
              </w:rPr>
            </w:pPr>
            <w:r>
              <w:rPr>
                <w:rFonts w:hint="eastAsia" w:ascii="宋体" w:hAnsi="宋体"/>
                <w:sz w:val="24"/>
                <w:szCs w:val="28"/>
                <w:lang w:val="en-US" w:eastAsia="zh-CN"/>
              </w:rPr>
              <w:t xml:space="preserve">     3.3.4 数据库物理结构设计</w:t>
            </w:r>
          </w:p>
          <w:p>
            <w:pPr>
              <w:spacing w:line="360" w:lineRule="auto"/>
              <w:rPr>
                <w:rFonts w:ascii="宋体" w:hAnsi="宋体"/>
                <w:sz w:val="24"/>
                <w:szCs w:val="28"/>
              </w:rPr>
            </w:pPr>
            <w:r>
              <w:rPr>
                <w:rFonts w:hint="eastAsia" w:ascii="宋体" w:hAnsi="宋体"/>
                <w:sz w:val="24"/>
                <w:szCs w:val="28"/>
              </w:rPr>
              <w:t>第</w:t>
            </w:r>
            <w:r>
              <w:rPr>
                <w:rFonts w:hint="eastAsia" w:ascii="宋体" w:hAnsi="宋体"/>
                <w:sz w:val="24"/>
                <w:szCs w:val="28"/>
                <w:lang w:val="en-US" w:eastAsia="zh-CN"/>
              </w:rPr>
              <w:t>四</w:t>
            </w:r>
            <w:r>
              <w:rPr>
                <w:rFonts w:hint="eastAsia" w:ascii="宋体" w:hAnsi="宋体"/>
                <w:sz w:val="24"/>
                <w:szCs w:val="28"/>
              </w:rPr>
              <w:t>章</w:t>
            </w:r>
            <w:r>
              <w:rPr>
                <w:rFonts w:ascii="宋体" w:hAnsi="宋体"/>
                <w:sz w:val="24"/>
                <w:szCs w:val="28"/>
              </w:rPr>
              <w:t xml:space="preserve"> 系统</w:t>
            </w:r>
            <w:r>
              <w:rPr>
                <w:rFonts w:hint="eastAsia" w:ascii="宋体" w:hAnsi="宋体"/>
                <w:sz w:val="24"/>
                <w:szCs w:val="28"/>
                <w:lang w:val="en-US" w:eastAsia="zh-CN"/>
              </w:rPr>
              <w:t>具体</w:t>
            </w:r>
            <w:r>
              <w:rPr>
                <w:rFonts w:ascii="宋体" w:hAnsi="宋体"/>
                <w:sz w:val="24"/>
                <w:szCs w:val="28"/>
              </w:rPr>
              <w:t>实现</w:t>
            </w:r>
          </w:p>
          <w:p>
            <w:pPr>
              <w:spacing w:line="360" w:lineRule="auto"/>
              <w:rPr>
                <w:rFonts w:hint="eastAsia" w:ascii="宋体" w:hAnsi="宋体"/>
                <w:sz w:val="24"/>
                <w:szCs w:val="28"/>
                <w:lang w:val="en-US" w:eastAsia="zh-CN"/>
              </w:rPr>
            </w:pPr>
            <w:r>
              <w:rPr>
                <w:rFonts w:ascii="宋体" w:hAnsi="宋体"/>
                <w:sz w:val="24"/>
                <w:szCs w:val="28"/>
              </w:rPr>
              <w:t xml:space="preserve">  </w:t>
            </w:r>
            <w:r>
              <w:rPr>
                <w:rFonts w:hint="eastAsia" w:ascii="宋体" w:hAnsi="宋体"/>
                <w:sz w:val="24"/>
                <w:szCs w:val="28"/>
                <w:lang w:val="en-US" w:eastAsia="zh-CN"/>
              </w:rPr>
              <w:t>4.1 数据库连接的实现</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4.2 系统功能模块的实现</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4.2.1 登录界面的实现</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4.2.2 药品添加和维护的实现</w:t>
            </w:r>
          </w:p>
          <w:p>
            <w:pPr>
              <w:spacing w:line="360" w:lineRule="auto"/>
              <w:rPr>
                <w:rFonts w:hint="default" w:ascii="宋体" w:hAnsi="宋体"/>
                <w:sz w:val="24"/>
                <w:szCs w:val="28"/>
                <w:lang w:val="en-US" w:eastAsia="zh-CN"/>
              </w:rPr>
            </w:pPr>
            <w:r>
              <w:rPr>
                <w:rFonts w:hint="eastAsia" w:ascii="宋体" w:hAnsi="宋体"/>
                <w:sz w:val="24"/>
                <w:szCs w:val="28"/>
                <w:lang w:val="en-US" w:eastAsia="zh-CN"/>
              </w:rPr>
              <w:t xml:space="preserve">     4.2.3 在线购买药品流程</w:t>
            </w:r>
          </w:p>
          <w:p>
            <w:pPr>
              <w:spacing w:line="360" w:lineRule="auto"/>
              <w:rPr>
                <w:rFonts w:ascii="宋体" w:hAnsi="宋体"/>
                <w:sz w:val="24"/>
                <w:szCs w:val="28"/>
              </w:rPr>
            </w:pPr>
            <w:r>
              <w:rPr>
                <w:rFonts w:hint="eastAsia" w:ascii="宋体" w:hAnsi="宋体"/>
                <w:sz w:val="24"/>
                <w:szCs w:val="28"/>
              </w:rPr>
              <w:t>第</w:t>
            </w:r>
            <w:r>
              <w:rPr>
                <w:rFonts w:hint="eastAsia" w:ascii="宋体" w:hAnsi="宋体"/>
                <w:sz w:val="24"/>
                <w:szCs w:val="28"/>
                <w:lang w:val="en-US" w:eastAsia="zh-CN"/>
              </w:rPr>
              <w:t>五</w:t>
            </w:r>
            <w:r>
              <w:rPr>
                <w:rFonts w:hint="eastAsia" w:ascii="宋体" w:hAnsi="宋体"/>
                <w:sz w:val="24"/>
                <w:szCs w:val="28"/>
              </w:rPr>
              <w:t>章</w:t>
            </w:r>
            <w:r>
              <w:rPr>
                <w:rFonts w:ascii="宋体" w:hAnsi="宋体"/>
                <w:sz w:val="24"/>
                <w:szCs w:val="28"/>
              </w:rPr>
              <w:t xml:space="preserve"> 系统测试</w:t>
            </w:r>
          </w:p>
          <w:p>
            <w:pPr>
              <w:spacing w:line="360" w:lineRule="auto"/>
              <w:rPr>
                <w:rFonts w:hint="eastAsia" w:ascii="宋体" w:hAnsi="宋体"/>
                <w:sz w:val="24"/>
                <w:szCs w:val="28"/>
                <w:lang w:val="en-US" w:eastAsia="zh-CN"/>
              </w:rPr>
            </w:pPr>
            <w:r>
              <w:rPr>
                <w:rFonts w:ascii="宋体" w:hAnsi="宋体"/>
                <w:sz w:val="24"/>
                <w:szCs w:val="28"/>
              </w:rPr>
              <w:t xml:space="preserve">  </w:t>
            </w:r>
            <w:r>
              <w:rPr>
                <w:rFonts w:hint="eastAsia" w:ascii="宋体" w:hAnsi="宋体"/>
                <w:sz w:val="24"/>
                <w:szCs w:val="28"/>
                <w:lang w:val="en-US" w:eastAsia="zh-CN"/>
              </w:rPr>
              <w:t>5.1 测试方式</w:t>
            </w:r>
          </w:p>
          <w:p>
            <w:pPr>
              <w:spacing w:line="360" w:lineRule="auto"/>
              <w:rPr>
                <w:rFonts w:hint="default" w:ascii="宋体" w:hAnsi="宋体"/>
                <w:sz w:val="24"/>
                <w:szCs w:val="28"/>
                <w:lang w:val="en-US" w:eastAsia="zh-CN"/>
              </w:rPr>
            </w:pPr>
            <w:r>
              <w:rPr>
                <w:rFonts w:hint="eastAsia" w:ascii="宋体" w:hAnsi="宋体"/>
                <w:sz w:val="24"/>
                <w:szCs w:val="28"/>
                <w:lang w:val="en-US" w:eastAsia="zh-CN"/>
              </w:rPr>
              <w:t xml:space="preserve">  5.2 测试结果</w:t>
            </w:r>
          </w:p>
          <w:p>
            <w:pPr>
              <w:spacing w:line="360" w:lineRule="auto"/>
              <w:rPr>
                <w:rFonts w:ascii="宋体" w:hAnsi="宋体"/>
                <w:sz w:val="24"/>
                <w:szCs w:val="28"/>
              </w:rPr>
            </w:pPr>
            <w:r>
              <w:rPr>
                <w:rFonts w:hint="eastAsia" w:ascii="宋体" w:hAnsi="宋体"/>
                <w:sz w:val="24"/>
                <w:szCs w:val="28"/>
              </w:rPr>
              <w:t>第</w:t>
            </w:r>
            <w:r>
              <w:rPr>
                <w:rFonts w:hint="eastAsia" w:ascii="宋体" w:hAnsi="宋体"/>
                <w:sz w:val="24"/>
                <w:szCs w:val="28"/>
                <w:lang w:val="en-US" w:eastAsia="zh-CN"/>
              </w:rPr>
              <w:t>六</w:t>
            </w:r>
            <w:r>
              <w:rPr>
                <w:rFonts w:hint="eastAsia" w:ascii="宋体" w:hAnsi="宋体"/>
                <w:sz w:val="24"/>
                <w:szCs w:val="28"/>
              </w:rPr>
              <w:t>章</w:t>
            </w:r>
            <w:r>
              <w:rPr>
                <w:rFonts w:ascii="宋体" w:hAnsi="宋体"/>
                <w:sz w:val="24"/>
                <w:szCs w:val="28"/>
              </w:rPr>
              <w:t xml:space="preserve"> 总结</w:t>
            </w:r>
          </w:p>
          <w:p>
            <w:pPr>
              <w:spacing w:line="360" w:lineRule="auto"/>
              <w:rPr>
                <w:rFonts w:ascii="宋体" w:hAnsi="宋体"/>
                <w:sz w:val="24"/>
                <w:szCs w:val="28"/>
              </w:rPr>
            </w:pPr>
            <w:r>
              <w:rPr>
                <w:rFonts w:hint="eastAsia" w:ascii="宋体" w:hAnsi="宋体"/>
                <w:sz w:val="24"/>
                <w:szCs w:val="28"/>
              </w:rPr>
              <w:t>致谢</w:t>
            </w:r>
          </w:p>
          <w:p>
            <w:pPr>
              <w:spacing w:line="360" w:lineRule="auto"/>
              <w:rPr>
                <w:rFonts w:ascii="宋体" w:hAnsi="宋体"/>
                <w:sz w:val="24"/>
                <w:szCs w:val="28"/>
              </w:rPr>
            </w:pPr>
            <w:r>
              <w:rPr>
                <w:rFonts w:hint="eastAsia" w:ascii="宋体" w:hAnsi="宋体"/>
                <w:sz w:val="24"/>
                <w:szCs w:val="28"/>
              </w:rPr>
              <w:t>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45" w:hRule="atLeast"/>
          <w:jc w:val="center"/>
        </w:trPr>
        <w:tc>
          <w:tcPr>
            <w:tcW w:w="9360" w:type="dxa"/>
            <w:gridSpan w:val="4"/>
          </w:tcPr>
          <w:p>
            <w:pPr>
              <w:spacing w:line="300" w:lineRule="atLeast"/>
              <w:rPr>
                <w:rFonts w:ascii="宋体" w:hAnsi="宋体"/>
                <w:color w:val="FF0000"/>
                <w:sz w:val="28"/>
                <w:szCs w:val="28"/>
              </w:rPr>
            </w:pPr>
            <w:r>
              <w:rPr>
                <w:rFonts w:hint="eastAsia" w:ascii="宋体" w:hAnsi="宋体"/>
                <w:sz w:val="28"/>
                <w:szCs w:val="28"/>
              </w:rPr>
              <w:t>三、文献检索及</w:t>
            </w:r>
            <w:r>
              <w:rPr>
                <w:rFonts w:hint="eastAsia" w:ascii="宋体" w:hAnsi="宋体"/>
                <w:color w:val="000000"/>
                <w:sz w:val="28"/>
                <w:szCs w:val="28"/>
              </w:rPr>
              <w:t>参考文献目录(列明文献检索的数据库名称及检索策略，参考文献至少15篇以上）：</w:t>
            </w:r>
            <w:r>
              <w:rPr>
                <w:rFonts w:hint="eastAsia" w:ascii="宋体" w:hAnsi="宋体"/>
                <w:color w:val="FF0000"/>
                <w:sz w:val="28"/>
                <w:szCs w:val="28"/>
              </w:rPr>
              <w:t xml:space="preserve"> </w:t>
            </w:r>
          </w:p>
          <w:p>
            <w:pPr>
              <w:spacing w:line="360" w:lineRule="auto"/>
              <w:ind w:firstLine="210" w:firstLineChars="100"/>
              <w:rPr>
                <w:rFonts w:hint="default" w:ascii="Arial" w:hAnsi="Arial" w:eastAsia="宋体" w:cs="Arial"/>
                <w:i w:val="0"/>
                <w:iCs w:val="0"/>
                <w:caps w:val="0"/>
                <w:color w:val="506697"/>
                <w:spacing w:val="0"/>
                <w:sz w:val="21"/>
                <w:szCs w:val="21"/>
                <w:u w:val="none"/>
                <w:shd w:val="clear" w:fill="FFFFFF"/>
              </w:rPr>
            </w:pPr>
            <w:bookmarkStart w:id="14" w:name="three"/>
            <w:bookmarkEnd w:id="14"/>
            <w:r>
              <w:rPr>
                <w:rFonts w:hint="eastAsia" w:ascii="Arial" w:hAnsi="Arial" w:cs="Arial"/>
                <w:i w:val="0"/>
                <w:iCs w:val="0"/>
                <w:caps w:val="0"/>
                <w:color w:val="506697"/>
                <w:spacing w:val="0"/>
                <w:sz w:val="21"/>
                <w:szCs w:val="21"/>
                <w:u w:val="none"/>
                <w:shd w:val="clear" w:fill="FFFFFF"/>
                <w:lang w:val="en-US" w:eastAsia="zh-CN"/>
              </w:rPr>
              <w:t xml:space="preserve">[1] </w:t>
            </w:r>
            <w:r>
              <w:rPr>
                <w:rFonts w:hint="eastAsia" w:ascii="Arial" w:hAnsi="Arial" w:eastAsia="宋体" w:cs="Arial"/>
                <w:i w:val="0"/>
                <w:iCs w:val="0"/>
                <w:caps w:val="0"/>
                <w:color w:val="506697"/>
                <w:spacing w:val="0"/>
                <w:sz w:val="21"/>
                <w:szCs w:val="21"/>
                <w:u w:val="none"/>
                <w:shd w:val="clear" w:fill="FFFFFF"/>
              </w:rPr>
              <w:fldChar w:fldCharType="begin"/>
            </w:r>
            <w:r>
              <w:rPr>
                <w:rFonts w:hint="eastAsia" w:ascii="Arial" w:hAnsi="Arial" w:eastAsia="宋体" w:cs="Arial"/>
                <w:i w:val="0"/>
                <w:iCs w:val="0"/>
                <w:caps w:val="0"/>
                <w:color w:val="506697"/>
                <w:spacing w:val="0"/>
                <w:sz w:val="21"/>
                <w:szCs w:val="21"/>
                <w:u w:val="none"/>
                <w:shd w:val="clear" w:fill="FFFFFF"/>
              </w:rPr>
              <w:instrText xml:space="preserve"> HYPERLINK "https://webvpn.cslg.edu.cn/https/77726476706e69737468656265737421fbf952d2243e635930068cb8/kcms/detail/detail.aspx?filename=SCZG201113019&amp;dbcode=CJFD&amp;dbname=CJFD2011&amp;v=7WFkS7Ow4nQhjML8xcyUB8UrPxp82dd4Phag6Vk0NdxF1YIFmnBGIOAWCTERtI_4" \t "https://webvpn.cslg.edu.cn/https/77726476706e69737468656265737421fbf952d2243e635930068cb8/kcms/detail/kcmstarget" </w:instrText>
            </w:r>
            <w:r>
              <w:rPr>
                <w:rFonts w:hint="eastAsia" w:ascii="Arial" w:hAnsi="Arial" w:eastAsia="宋体" w:cs="Arial"/>
                <w:i w:val="0"/>
                <w:iCs w:val="0"/>
                <w:caps w:val="0"/>
                <w:color w:val="506697"/>
                <w:spacing w:val="0"/>
                <w:sz w:val="21"/>
                <w:szCs w:val="21"/>
                <w:u w:val="none"/>
                <w:shd w:val="clear" w:fill="FFFFFF"/>
              </w:rPr>
              <w:fldChar w:fldCharType="separate"/>
            </w:r>
            <w:r>
              <w:rPr>
                <w:rStyle w:val="16"/>
                <w:rFonts w:hint="default" w:ascii="Arial" w:hAnsi="Arial" w:eastAsia="宋体" w:cs="Arial"/>
                <w:i w:val="0"/>
                <w:iCs w:val="0"/>
                <w:caps w:val="0"/>
                <w:color w:val="506697"/>
                <w:spacing w:val="0"/>
                <w:sz w:val="21"/>
                <w:szCs w:val="21"/>
                <w:u w:val="none"/>
                <w:shd w:val="clear" w:fill="FFFFFF"/>
              </w:rPr>
              <w:t>销售管理系统的设计与实现</w:t>
            </w:r>
            <w:r>
              <w:rPr>
                <w:rFonts w:hint="default" w:ascii="Arial" w:hAnsi="Arial" w:eastAsia="宋体" w:cs="Arial"/>
                <w:i w:val="0"/>
                <w:iCs w:val="0"/>
                <w:caps w:val="0"/>
                <w:color w:val="506697"/>
                <w:spacing w:val="0"/>
                <w:sz w:val="21"/>
                <w:szCs w:val="21"/>
                <w:u w:val="none"/>
                <w:shd w:val="clear" w:fill="FFFFFF"/>
              </w:rPr>
              <w:fldChar w:fldCharType="end"/>
            </w:r>
            <w:r>
              <w:rPr>
                <w:rFonts w:hint="default" w:ascii="Arial" w:hAnsi="Arial" w:eastAsia="宋体" w:cs="Arial"/>
                <w:i w:val="0"/>
                <w:iCs w:val="0"/>
                <w:caps w:val="0"/>
                <w:color w:val="666666"/>
                <w:spacing w:val="0"/>
                <w:sz w:val="21"/>
                <w:szCs w:val="21"/>
                <w:shd w:val="clear" w:fill="FFFFFF"/>
              </w:rPr>
              <w:t>[J]. 刘凯.  </w:t>
            </w:r>
            <w:r>
              <w:rPr>
                <w:rFonts w:hint="default" w:ascii="Arial" w:hAnsi="Arial" w:eastAsia="宋体" w:cs="Arial"/>
                <w:i w:val="0"/>
                <w:iCs w:val="0"/>
                <w:caps w:val="0"/>
                <w:color w:val="506697"/>
                <w:spacing w:val="0"/>
                <w:sz w:val="21"/>
                <w:szCs w:val="21"/>
                <w:u w:val="none"/>
                <w:shd w:val="clear" w:fill="FFFFFF"/>
              </w:rPr>
              <w:t>中国市场</w:t>
            </w:r>
            <w:r>
              <w:rPr>
                <w:rFonts w:hint="default" w:ascii="Arial" w:hAnsi="Arial" w:eastAsia="宋体" w:cs="Arial"/>
                <w:i w:val="0"/>
                <w:iCs w:val="0"/>
                <w:caps w:val="0"/>
                <w:color w:val="666666"/>
                <w:spacing w:val="0"/>
                <w:sz w:val="21"/>
                <w:szCs w:val="21"/>
                <w:shd w:val="clear" w:fill="FFFFFF"/>
              </w:rPr>
              <w:t>. </w:t>
            </w:r>
            <w:r>
              <w:rPr>
                <w:rFonts w:hint="default" w:ascii="Arial" w:hAnsi="Arial" w:eastAsia="宋体" w:cs="Arial"/>
                <w:i w:val="0"/>
                <w:iCs w:val="0"/>
                <w:caps w:val="0"/>
                <w:color w:val="506697"/>
                <w:spacing w:val="0"/>
                <w:sz w:val="21"/>
                <w:szCs w:val="21"/>
                <w:u w:val="none"/>
                <w:shd w:val="clear" w:fill="FFFFFF"/>
              </w:rPr>
              <w:t>2011(13)</w:t>
            </w:r>
          </w:p>
          <w:p>
            <w:pPr>
              <w:spacing w:line="360" w:lineRule="auto"/>
              <w:ind w:firstLine="210" w:firstLineChars="100"/>
              <w:rPr>
                <w:rFonts w:hint="default" w:ascii="Arial" w:hAnsi="Arial" w:eastAsia="宋体" w:cs="Arial"/>
                <w:i w:val="0"/>
                <w:iCs w:val="0"/>
                <w:caps w:val="0"/>
                <w:color w:val="506697"/>
                <w:spacing w:val="0"/>
                <w:sz w:val="21"/>
                <w:szCs w:val="21"/>
                <w:u w:val="none"/>
              </w:rPr>
            </w:pPr>
            <w:r>
              <w:rPr>
                <w:rFonts w:hint="eastAsia" w:ascii="Arial" w:hAnsi="Arial" w:cs="Arial"/>
                <w:i w:val="0"/>
                <w:iCs w:val="0"/>
                <w:caps w:val="0"/>
                <w:color w:val="506697"/>
                <w:spacing w:val="0"/>
                <w:sz w:val="21"/>
                <w:szCs w:val="21"/>
                <w:u w:val="none"/>
                <w:shd w:val="clear" w:fill="FFFFFF"/>
                <w:lang w:val="en-US" w:eastAsia="zh-CN"/>
              </w:rPr>
              <w:t xml:space="preserve">[2] </w:t>
            </w:r>
            <w:r>
              <w:rPr>
                <w:rFonts w:ascii="Arial" w:hAnsi="Arial" w:eastAsia="宋体" w:cs="Arial"/>
                <w:i w:val="0"/>
                <w:iCs w:val="0"/>
                <w:caps w:val="0"/>
                <w:color w:val="506697"/>
                <w:spacing w:val="0"/>
                <w:sz w:val="21"/>
                <w:szCs w:val="21"/>
                <w:u w:val="none"/>
              </w:rPr>
              <w:fldChar w:fldCharType="begin"/>
            </w:r>
            <w:r>
              <w:rPr>
                <w:rFonts w:ascii="Arial" w:hAnsi="Arial" w:eastAsia="宋体" w:cs="Arial"/>
                <w:i w:val="0"/>
                <w:iCs w:val="0"/>
                <w:caps w:val="0"/>
                <w:color w:val="506697"/>
                <w:spacing w:val="0"/>
                <w:sz w:val="21"/>
                <w:szCs w:val="21"/>
                <w:u w:val="none"/>
              </w:rPr>
              <w:instrText xml:space="preserve"> HYPERLINK "https://webvpn.cslg.edu.cn/https/77726476706e69737468656265737421fbf952d2243e635930068cb8/kcms/detail/detail.aspx?filename=DNZS201728027&amp;dbcode=CJFQ&amp;dbname=CJFD2017&amp;v=40PCe4v3yxrSLV_NTp97M9QMjh-ZJODraxG3Qh2qQJ-3rKAjhD_2Ffg3DAtnm4XM" \t "https://webvpn.cslg.edu.cn/https/77726476706e69737468656265737421fbf952d2243e635930068cb8/kcms/detail/frame/kcmstarget" </w:instrText>
            </w:r>
            <w:r>
              <w:rPr>
                <w:rFonts w:ascii="Arial" w:hAnsi="Arial" w:eastAsia="宋体" w:cs="Arial"/>
                <w:i w:val="0"/>
                <w:iCs w:val="0"/>
                <w:caps w:val="0"/>
                <w:color w:val="506697"/>
                <w:spacing w:val="0"/>
                <w:sz w:val="21"/>
                <w:szCs w:val="21"/>
                <w:u w:val="none"/>
              </w:rPr>
              <w:fldChar w:fldCharType="separate"/>
            </w:r>
            <w:r>
              <w:rPr>
                <w:rStyle w:val="16"/>
                <w:rFonts w:hint="default" w:ascii="Arial" w:hAnsi="Arial" w:eastAsia="宋体" w:cs="Arial"/>
                <w:i w:val="0"/>
                <w:iCs w:val="0"/>
                <w:caps w:val="0"/>
                <w:color w:val="506697"/>
                <w:spacing w:val="0"/>
                <w:sz w:val="21"/>
                <w:szCs w:val="21"/>
                <w:u w:val="none"/>
              </w:rPr>
              <w:t>药店销售管理系统的分析与设计</w:t>
            </w:r>
            <w:r>
              <w:rPr>
                <w:rFonts w:hint="default" w:ascii="Arial" w:hAnsi="Arial" w:eastAsia="宋体" w:cs="Arial"/>
                <w:i w:val="0"/>
                <w:iCs w:val="0"/>
                <w:caps w:val="0"/>
                <w:color w:val="506697"/>
                <w:spacing w:val="0"/>
                <w:sz w:val="21"/>
                <w:szCs w:val="21"/>
                <w:u w:val="none"/>
              </w:rPr>
              <w:fldChar w:fldCharType="end"/>
            </w:r>
            <w:r>
              <w:rPr>
                <w:rFonts w:hint="default" w:ascii="Arial" w:hAnsi="Arial" w:eastAsia="宋体" w:cs="Arial"/>
                <w:i w:val="0"/>
                <w:iCs w:val="0"/>
                <w:caps w:val="0"/>
                <w:color w:val="666666"/>
                <w:spacing w:val="0"/>
                <w:sz w:val="21"/>
                <w:szCs w:val="21"/>
              </w:rPr>
              <w:t>[J]. 周波.  </w:t>
            </w:r>
            <w:r>
              <w:rPr>
                <w:rFonts w:hint="default" w:ascii="Arial" w:hAnsi="Arial" w:eastAsia="宋体" w:cs="Arial"/>
                <w:i w:val="0"/>
                <w:iCs w:val="0"/>
                <w:caps w:val="0"/>
                <w:color w:val="506697"/>
                <w:spacing w:val="0"/>
                <w:sz w:val="21"/>
                <w:szCs w:val="21"/>
                <w:u w:val="none"/>
              </w:rPr>
              <w:t>电脑知识与技术</w:t>
            </w:r>
            <w:r>
              <w:rPr>
                <w:rFonts w:hint="default" w:ascii="Arial" w:hAnsi="Arial" w:eastAsia="宋体" w:cs="Arial"/>
                <w:i w:val="0"/>
                <w:iCs w:val="0"/>
                <w:caps w:val="0"/>
                <w:color w:val="666666"/>
                <w:spacing w:val="0"/>
                <w:sz w:val="21"/>
                <w:szCs w:val="21"/>
              </w:rPr>
              <w:t>. </w:t>
            </w:r>
            <w:r>
              <w:rPr>
                <w:rFonts w:hint="default" w:ascii="Arial" w:hAnsi="Arial" w:eastAsia="宋体" w:cs="Arial"/>
                <w:i w:val="0"/>
                <w:iCs w:val="0"/>
                <w:caps w:val="0"/>
                <w:color w:val="506697"/>
                <w:spacing w:val="0"/>
                <w:sz w:val="21"/>
                <w:szCs w:val="21"/>
                <w:u w:val="none"/>
              </w:rPr>
              <w:t>2017(28)</w:t>
            </w:r>
          </w:p>
          <w:p>
            <w:pPr>
              <w:spacing w:line="360" w:lineRule="auto"/>
              <w:ind w:firstLine="210" w:firstLineChars="100"/>
              <w:rPr>
                <w:rFonts w:hint="default" w:ascii="Arial" w:hAnsi="Arial" w:eastAsia="宋体" w:cs="Arial"/>
                <w:i w:val="0"/>
                <w:iCs w:val="0"/>
                <w:caps w:val="0"/>
                <w:color w:val="666666"/>
                <w:spacing w:val="0"/>
                <w:sz w:val="21"/>
                <w:szCs w:val="21"/>
              </w:rPr>
            </w:pPr>
            <w:r>
              <w:rPr>
                <w:rFonts w:hint="eastAsia" w:ascii="Arial" w:hAnsi="Arial" w:cs="Arial"/>
                <w:i w:val="0"/>
                <w:iCs w:val="0"/>
                <w:caps w:val="0"/>
                <w:color w:val="506697"/>
                <w:spacing w:val="0"/>
                <w:sz w:val="21"/>
                <w:szCs w:val="21"/>
                <w:u w:val="none"/>
                <w:lang w:val="en-US" w:eastAsia="zh-CN"/>
              </w:rPr>
              <w:t xml:space="preserve">[3] </w:t>
            </w:r>
            <w:r>
              <w:rPr>
                <w:rFonts w:ascii="Arial" w:hAnsi="Arial" w:eastAsia="宋体" w:cs="Arial"/>
                <w:i w:val="0"/>
                <w:iCs w:val="0"/>
                <w:caps w:val="0"/>
                <w:color w:val="506697"/>
                <w:spacing w:val="0"/>
                <w:sz w:val="21"/>
                <w:szCs w:val="21"/>
                <w:u w:val="none"/>
              </w:rPr>
              <w:fldChar w:fldCharType="begin"/>
            </w:r>
            <w:r>
              <w:rPr>
                <w:rFonts w:ascii="Arial" w:hAnsi="Arial" w:eastAsia="宋体" w:cs="Arial"/>
                <w:i w:val="0"/>
                <w:iCs w:val="0"/>
                <w:caps w:val="0"/>
                <w:color w:val="506697"/>
                <w:spacing w:val="0"/>
                <w:sz w:val="21"/>
                <w:szCs w:val="21"/>
                <w:u w:val="none"/>
              </w:rPr>
              <w:instrText xml:space="preserve"> HYPERLINK "https://webvpn.cslg.edu.cn/https/77726476706e69737468656265737421fbf952d2243e635930068cb8/kcms/detail/detail.aspx?filename=1020804509.nh&amp;dbcode=CMFD&amp;dbname=CMFDTEMP&amp;v=hsCyersGd86hqt4bqVkXUx8t3q8Rf-gZCRHe0K9jakWzjnffCcQxEK6ASulajYbr" \t "https://webvpn.cslg.edu.cn/https/77726476706e69737468656265737421fbf952d2243e635930068cb8/kcms/detail/frame/kcmstarget" </w:instrText>
            </w:r>
            <w:r>
              <w:rPr>
                <w:rFonts w:ascii="Arial" w:hAnsi="Arial" w:eastAsia="宋体" w:cs="Arial"/>
                <w:i w:val="0"/>
                <w:iCs w:val="0"/>
                <w:caps w:val="0"/>
                <w:color w:val="506697"/>
                <w:spacing w:val="0"/>
                <w:sz w:val="21"/>
                <w:szCs w:val="21"/>
                <w:u w:val="none"/>
              </w:rPr>
              <w:fldChar w:fldCharType="separate"/>
            </w:r>
            <w:r>
              <w:rPr>
                <w:rStyle w:val="16"/>
                <w:rFonts w:hint="default" w:ascii="Arial" w:hAnsi="Arial" w:eastAsia="宋体" w:cs="Arial"/>
                <w:i w:val="0"/>
                <w:iCs w:val="0"/>
                <w:caps w:val="0"/>
                <w:color w:val="506697"/>
                <w:spacing w:val="0"/>
                <w:sz w:val="21"/>
                <w:szCs w:val="21"/>
                <w:u w:val="none"/>
              </w:rPr>
              <w:t>某医药企业销售管理系统的设计与实施</w:t>
            </w:r>
            <w:r>
              <w:rPr>
                <w:rFonts w:hint="default" w:ascii="Arial" w:hAnsi="Arial" w:eastAsia="宋体" w:cs="Arial"/>
                <w:i w:val="0"/>
                <w:iCs w:val="0"/>
                <w:caps w:val="0"/>
                <w:color w:val="506697"/>
                <w:spacing w:val="0"/>
                <w:sz w:val="21"/>
                <w:szCs w:val="21"/>
                <w:u w:val="none"/>
              </w:rPr>
              <w:fldChar w:fldCharType="end"/>
            </w:r>
            <w:r>
              <w:rPr>
                <w:rFonts w:hint="default" w:ascii="Arial" w:hAnsi="Arial" w:eastAsia="宋体" w:cs="Arial"/>
                <w:i w:val="0"/>
                <w:iCs w:val="0"/>
                <w:caps w:val="0"/>
                <w:color w:val="666666"/>
                <w:spacing w:val="0"/>
                <w:sz w:val="21"/>
                <w:szCs w:val="21"/>
              </w:rPr>
              <w:t>[D]. 张瀚文.</w:t>
            </w:r>
            <w:r>
              <w:rPr>
                <w:rFonts w:hint="default" w:ascii="Arial" w:hAnsi="Arial" w:eastAsia="宋体" w:cs="Arial"/>
                <w:i w:val="0"/>
                <w:iCs w:val="0"/>
                <w:caps w:val="0"/>
                <w:color w:val="506697"/>
                <w:spacing w:val="0"/>
                <w:sz w:val="21"/>
                <w:szCs w:val="21"/>
                <w:u w:val="none"/>
              </w:rPr>
              <w:t>天津大学</w:t>
            </w:r>
            <w:r>
              <w:rPr>
                <w:rFonts w:hint="default" w:ascii="Arial" w:hAnsi="Arial" w:eastAsia="宋体" w:cs="Arial"/>
                <w:i w:val="0"/>
                <w:iCs w:val="0"/>
                <w:caps w:val="0"/>
                <w:color w:val="666666"/>
                <w:spacing w:val="0"/>
                <w:sz w:val="21"/>
                <w:szCs w:val="21"/>
              </w:rPr>
              <w:t> 2018</w:t>
            </w:r>
          </w:p>
          <w:p>
            <w:pPr>
              <w:spacing w:line="360" w:lineRule="auto"/>
              <w:ind w:firstLine="210" w:firstLineChars="100"/>
              <w:rPr>
                <w:rFonts w:hint="default" w:ascii="Arial" w:hAnsi="Arial" w:eastAsia="宋体" w:cs="Arial"/>
                <w:i w:val="0"/>
                <w:iCs w:val="0"/>
                <w:caps w:val="0"/>
                <w:color w:val="666666"/>
                <w:spacing w:val="0"/>
                <w:sz w:val="21"/>
                <w:szCs w:val="21"/>
              </w:rPr>
            </w:pPr>
            <w:r>
              <w:rPr>
                <w:rFonts w:hint="eastAsia" w:ascii="Arial" w:hAnsi="Arial" w:cs="Arial"/>
                <w:i w:val="0"/>
                <w:iCs w:val="0"/>
                <w:caps w:val="0"/>
                <w:color w:val="666666"/>
                <w:spacing w:val="0"/>
                <w:sz w:val="21"/>
                <w:szCs w:val="21"/>
                <w:lang w:val="en-US" w:eastAsia="zh-CN"/>
              </w:rPr>
              <w:t xml:space="preserve">[4] </w:t>
            </w:r>
            <w:r>
              <w:rPr>
                <w:rFonts w:ascii="Arial" w:hAnsi="Arial" w:eastAsia="宋体" w:cs="Arial"/>
                <w:i w:val="0"/>
                <w:iCs w:val="0"/>
                <w:caps w:val="0"/>
                <w:color w:val="506697"/>
                <w:spacing w:val="0"/>
                <w:sz w:val="21"/>
                <w:szCs w:val="21"/>
                <w:u w:val="none"/>
              </w:rPr>
              <w:fldChar w:fldCharType="begin"/>
            </w:r>
            <w:r>
              <w:rPr>
                <w:rFonts w:ascii="Arial" w:hAnsi="Arial" w:eastAsia="宋体" w:cs="Arial"/>
                <w:i w:val="0"/>
                <w:iCs w:val="0"/>
                <w:caps w:val="0"/>
                <w:color w:val="506697"/>
                <w:spacing w:val="0"/>
                <w:sz w:val="21"/>
                <w:szCs w:val="21"/>
                <w:u w:val="none"/>
              </w:rPr>
              <w:instrText xml:space="preserve"> HYPERLINK "https://webvpn.cslg.edu.cn/https/77726476706e69737468656265737421fbf952d2243e635930068cb8/kcms/detail/detail.aspx?filename=1017130638.nh&amp;dbcode=CMFD&amp;dbname=CMFDTEMP&amp;v=K_rA5Cq8cfllgzmBvTLnb8mBfLK6SiHpPGkNIDQs-IB95Zm7bW3-2PcK7DggpMKH" \t "https://webvpn.cslg.edu.cn/https/77726476706e69737468656265737421fbf952d2243e635930068cb8/kcms/detail/frame/kcmstarget" </w:instrText>
            </w:r>
            <w:r>
              <w:rPr>
                <w:rFonts w:ascii="Arial" w:hAnsi="Arial" w:eastAsia="宋体" w:cs="Arial"/>
                <w:i w:val="0"/>
                <w:iCs w:val="0"/>
                <w:caps w:val="0"/>
                <w:color w:val="506697"/>
                <w:spacing w:val="0"/>
                <w:sz w:val="21"/>
                <w:szCs w:val="21"/>
                <w:u w:val="none"/>
              </w:rPr>
              <w:fldChar w:fldCharType="separate"/>
            </w:r>
            <w:r>
              <w:rPr>
                <w:rStyle w:val="16"/>
                <w:rFonts w:hint="default" w:ascii="Arial" w:hAnsi="Arial" w:eastAsia="宋体" w:cs="Arial"/>
                <w:i w:val="0"/>
                <w:iCs w:val="0"/>
                <w:caps w:val="0"/>
                <w:color w:val="506697"/>
                <w:spacing w:val="0"/>
                <w:sz w:val="21"/>
                <w:szCs w:val="21"/>
                <w:u w:val="none"/>
              </w:rPr>
              <w:t>基于J2EE的药品销售系统设计与实现</w:t>
            </w:r>
            <w:r>
              <w:rPr>
                <w:rFonts w:hint="default" w:ascii="Arial" w:hAnsi="Arial" w:eastAsia="宋体" w:cs="Arial"/>
                <w:i w:val="0"/>
                <w:iCs w:val="0"/>
                <w:caps w:val="0"/>
                <w:color w:val="506697"/>
                <w:spacing w:val="0"/>
                <w:sz w:val="21"/>
                <w:szCs w:val="21"/>
                <w:u w:val="none"/>
              </w:rPr>
              <w:fldChar w:fldCharType="end"/>
            </w:r>
            <w:r>
              <w:rPr>
                <w:rFonts w:hint="default" w:ascii="Arial" w:hAnsi="Arial" w:eastAsia="宋体" w:cs="Arial"/>
                <w:i w:val="0"/>
                <w:iCs w:val="0"/>
                <w:caps w:val="0"/>
                <w:color w:val="666666"/>
                <w:spacing w:val="0"/>
                <w:sz w:val="21"/>
                <w:szCs w:val="21"/>
              </w:rPr>
              <w:t>[D]. 上官睿.</w:t>
            </w:r>
            <w:r>
              <w:rPr>
                <w:rFonts w:hint="default" w:ascii="Arial" w:hAnsi="Arial" w:eastAsia="宋体" w:cs="Arial"/>
                <w:i w:val="0"/>
                <w:iCs w:val="0"/>
                <w:caps w:val="0"/>
                <w:color w:val="506697"/>
                <w:spacing w:val="0"/>
                <w:sz w:val="21"/>
                <w:szCs w:val="21"/>
                <w:u w:val="none"/>
              </w:rPr>
              <w:t>天津大学</w:t>
            </w:r>
            <w:r>
              <w:rPr>
                <w:rFonts w:hint="default" w:ascii="Arial" w:hAnsi="Arial" w:eastAsia="宋体" w:cs="Arial"/>
                <w:i w:val="0"/>
                <w:iCs w:val="0"/>
                <w:caps w:val="0"/>
                <w:color w:val="666666"/>
                <w:spacing w:val="0"/>
                <w:sz w:val="21"/>
                <w:szCs w:val="21"/>
              </w:rPr>
              <w:t> 2016</w:t>
            </w:r>
          </w:p>
          <w:p>
            <w:pPr>
              <w:spacing w:line="360" w:lineRule="auto"/>
              <w:ind w:firstLine="210" w:firstLineChars="100"/>
              <w:rPr>
                <w:rFonts w:hint="default" w:ascii="Arial" w:hAnsi="Arial" w:eastAsia="宋体" w:cs="Arial"/>
                <w:i w:val="0"/>
                <w:iCs w:val="0"/>
                <w:caps w:val="0"/>
                <w:color w:val="506697"/>
                <w:spacing w:val="0"/>
                <w:sz w:val="21"/>
                <w:szCs w:val="21"/>
                <w:u w:val="none"/>
                <w:shd w:val="clear" w:fill="FFFFFF"/>
              </w:rPr>
            </w:pPr>
            <w:r>
              <w:rPr>
                <w:rFonts w:hint="eastAsia" w:ascii="Arial" w:hAnsi="Arial" w:cs="Arial"/>
                <w:i w:val="0"/>
                <w:iCs w:val="0"/>
                <w:caps w:val="0"/>
                <w:color w:val="666666"/>
                <w:spacing w:val="0"/>
                <w:sz w:val="21"/>
                <w:szCs w:val="21"/>
                <w:lang w:val="en-US" w:eastAsia="zh-CN"/>
              </w:rPr>
              <w:t xml:space="preserve">[5] </w:t>
            </w:r>
            <w:r>
              <w:rPr>
                <w:rFonts w:hint="eastAsia" w:ascii="Arial" w:hAnsi="Arial" w:eastAsia="宋体" w:cs="Arial"/>
                <w:i w:val="0"/>
                <w:iCs w:val="0"/>
                <w:caps w:val="0"/>
                <w:color w:val="506697"/>
                <w:spacing w:val="0"/>
                <w:sz w:val="21"/>
                <w:szCs w:val="21"/>
                <w:u w:val="none"/>
                <w:shd w:val="clear" w:fill="FFFFFF"/>
              </w:rPr>
              <w:fldChar w:fldCharType="begin"/>
            </w:r>
            <w:r>
              <w:rPr>
                <w:rFonts w:hint="eastAsia" w:ascii="Arial" w:hAnsi="Arial" w:eastAsia="宋体" w:cs="Arial"/>
                <w:i w:val="0"/>
                <w:iCs w:val="0"/>
                <w:caps w:val="0"/>
                <w:color w:val="506697"/>
                <w:spacing w:val="0"/>
                <w:sz w:val="21"/>
                <w:szCs w:val="21"/>
                <w:u w:val="none"/>
                <w:shd w:val="clear" w:fill="FFFFFF"/>
              </w:rPr>
              <w:instrText xml:space="preserve"> HYPERLINK "https://webvpn.cslg.edu.cn/https/77726476706e69737468656265737421fbf952d2243e635930068cb8/kcms/detail/detail.aspx?filename=XDBY201315051&amp;dbcode=CJFD&amp;dbname=CJFD2013&amp;v=sz9nJ5GeBh22rmm9oDBl-JmE6CLs6wVUo-U_zR8rU-1Fvoj9mAkHpQ-3fbqa0jzz" \t "https://webvpn.cslg.edu.cn/https/77726476706e69737468656265737421fbf952d2243e635930068cb8/kcms/detail/kcmstarget" </w:instrText>
            </w:r>
            <w:r>
              <w:rPr>
                <w:rFonts w:hint="eastAsia" w:ascii="Arial" w:hAnsi="Arial" w:eastAsia="宋体" w:cs="Arial"/>
                <w:i w:val="0"/>
                <w:iCs w:val="0"/>
                <w:caps w:val="0"/>
                <w:color w:val="506697"/>
                <w:spacing w:val="0"/>
                <w:sz w:val="21"/>
                <w:szCs w:val="21"/>
                <w:u w:val="none"/>
                <w:shd w:val="clear" w:fill="FFFFFF"/>
              </w:rPr>
              <w:fldChar w:fldCharType="separate"/>
            </w:r>
            <w:r>
              <w:rPr>
                <w:rStyle w:val="16"/>
                <w:rFonts w:hint="default" w:ascii="Arial" w:hAnsi="Arial" w:eastAsia="宋体" w:cs="Arial"/>
                <w:i w:val="0"/>
                <w:iCs w:val="0"/>
                <w:caps w:val="0"/>
                <w:color w:val="506697"/>
                <w:spacing w:val="0"/>
                <w:sz w:val="21"/>
                <w:szCs w:val="21"/>
                <w:u w:val="none"/>
                <w:shd w:val="clear" w:fill="FFFFFF"/>
              </w:rPr>
              <w:t>销售管理系统在销售活动中的应用</w:t>
            </w:r>
            <w:r>
              <w:rPr>
                <w:rFonts w:hint="default" w:ascii="Arial" w:hAnsi="Arial" w:eastAsia="宋体" w:cs="Arial"/>
                <w:i w:val="0"/>
                <w:iCs w:val="0"/>
                <w:caps w:val="0"/>
                <w:color w:val="506697"/>
                <w:spacing w:val="0"/>
                <w:sz w:val="21"/>
                <w:szCs w:val="21"/>
                <w:u w:val="none"/>
                <w:shd w:val="clear" w:fill="FFFFFF"/>
              </w:rPr>
              <w:fldChar w:fldCharType="end"/>
            </w:r>
            <w:r>
              <w:rPr>
                <w:rFonts w:hint="default" w:ascii="Arial" w:hAnsi="Arial" w:eastAsia="宋体" w:cs="Arial"/>
                <w:i w:val="0"/>
                <w:iCs w:val="0"/>
                <w:caps w:val="0"/>
                <w:color w:val="666666"/>
                <w:spacing w:val="0"/>
                <w:sz w:val="21"/>
                <w:szCs w:val="21"/>
                <w:shd w:val="clear" w:fill="FFFFFF"/>
              </w:rPr>
              <w:t>[J]. 卢珍宏.  </w:t>
            </w:r>
            <w:r>
              <w:rPr>
                <w:rFonts w:hint="default" w:ascii="Arial" w:hAnsi="Arial" w:eastAsia="宋体" w:cs="Arial"/>
                <w:i w:val="0"/>
                <w:iCs w:val="0"/>
                <w:caps w:val="0"/>
                <w:color w:val="506697"/>
                <w:spacing w:val="0"/>
                <w:sz w:val="21"/>
                <w:szCs w:val="21"/>
                <w:u w:val="none"/>
                <w:shd w:val="clear" w:fill="FFFFFF"/>
              </w:rPr>
              <w:t>现代商业</w:t>
            </w:r>
            <w:r>
              <w:rPr>
                <w:rFonts w:hint="default" w:ascii="Arial" w:hAnsi="Arial" w:eastAsia="宋体" w:cs="Arial"/>
                <w:i w:val="0"/>
                <w:iCs w:val="0"/>
                <w:caps w:val="0"/>
                <w:color w:val="666666"/>
                <w:spacing w:val="0"/>
                <w:sz w:val="21"/>
                <w:szCs w:val="21"/>
                <w:shd w:val="clear" w:fill="FFFFFF"/>
              </w:rPr>
              <w:t>. </w:t>
            </w:r>
            <w:r>
              <w:rPr>
                <w:rFonts w:hint="default" w:ascii="Arial" w:hAnsi="Arial" w:eastAsia="宋体" w:cs="Arial"/>
                <w:i w:val="0"/>
                <w:iCs w:val="0"/>
                <w:caps w:val="0"/>
                <w:color w:val="506697"/>
                <w:spacing w:val="0"/>
                <w:sz w:val="21"/>
                <w:szCs w:val="21"/>
                <w:u w:val="none"/>
                <w:shd w:val="clear" w:fill="FFFFFF"/>
              </w:rPr>
              <w:t>2013(15)</w:t>
            </w:r>
          </w:p>
          <w:p>
            <w:pPr>
              <w:spacing w:line="360" w:lineRule="auto"/>
              <w:ind w:firstLine="210" w:firstLineChars="100"/>
              <w:rPr>
                <w:rFonts w:hint="default" w:ascii="Arial" w:hAnsi="Arial" w:eastAsia="宋体" w:cs="Arial"/>
                <w:i w:val="0"/>
                <w:iCs w:val="0"/>
                <w:caps w:val="0"/>
                <w:color w:val="506697"/>
                <w:spacing w:val="0"/>
                <w:sz w:val="21"/>
                <w:szCs w:val="21"/>
                <w:u w:val="none"/>
                <w:shd w:val="clear" w:fill="FFFFFF"/>
                <w:lang w:val="en-US" w:eastAsia="zh-CN"/>
              </w:rPr>
            </w:pPr>
            <w:r>
              <w:rPr>
                <w:rFonts w:hint="eastAsia" w:ascii="Arial" w:hAnsi="Arial" w:cs="Arial"/>
                <w:i w:val="0"/>
                <w:iCs w:val="0"/>
                <w:caps w:val="0"/>
                <w:color w:val="506697"/>
                <w:spacing w:val="0"/>
                <w:sz w:val="21"/>
                <w:szCs w:val="21"/>
                <w:u w:val="none"/>
                <w:shd w:val="clear" w:fill="FFFFFF"/>
                <w:lang w:val="en-US" w:eastAsia="zh-CN"/>
              </w:rPr>
              <w:t xml:space="preserve">[6] </w:t>
            </w:r>
            <w:r>
              <w:rPr>
                <w:rFonts w:ascii="Arial" w:hAnsi="Arial" w:eastAsia="宋体" w:cs="Arial"/>
                <w:i w:val="0"/>
                <w:iCs w:val="0"/>
                <w:caps w:val="0"/>
                <w:color w:val="506697"/>
                <w:spacing w:val="0"/>
                <w:sz w:val="21"/>
                <w:szCs w:val="21"/>
                <w:u w:val="none"/>
              </w:rPr>
              <w:fldChar w:fldCharType="begin"/>
            </w:r>
            <w:r>
              <w:rPr>
                <w:rFonts w:ascii="Arial" w:hAnsi="Arial" w:eastAsia="宋体" w:cs="Arial"/>
                <w:i w:val="0"/>
                <w:iCs w:val="0"/>
                <w:caps w:val="0"/>
                <w:color w:val="506697"/>
                <w:spacing w:val="0"/>
                <w:sz w:val="21"/>
                <w:szCs w:val="21"/>
                <w:u w:val="none"/>
              </w:rPr>
              <w:instrText xml:space="preserve"> HYPERLINK "https://webvpn.cslg.edu.cn/https/77726476706e69737468656265737421fbf952d2243e635930068cb8/kcms/detail/detail.aspx?filename=ZGSM201618041&amp;dbcode=CJFQ&amp;dbname=CJFD2016&amp;v=4paMTHnsoZSc1P5klfaG68Po2Gic5_67n4FEAHDek9UOPemlEYDELmVb-52DHfTV" \t "https://webvpn.cslg.edu.cn/https/77726476706e69737468656265737421fbf952d2243e635930068cb8/kcms/detail/frame/kcmstarget" </w:instrText>
            </w:r>
            <w:r>
              <w:rPr>
                <w:rFonts w:ascii="Arial" w:hAnsi="Arial" w:eastAsia="宋体" w:cs="Arial"/>
                <w:i w:val="0"/>
                <w:iCs w:val="0"/>
                <w:caps w:val="0"/>
                <w:color w:val="506697"/>
                <w:spacing w:val="0"/>
                <w:sz w:val="21"/>
                <w:szCs w:val="21"/>
                <w:u w:val="none"/>
              </w:rPr>
              <w:fldChar w:fldCharType="separate"/>
            </w:r>
            <w:r>
              <w:rPr>
                <w:rStyle w:val="16"/>
                <w:rFonts w:hint="default" w:ascii="Arial" w:hAnsi="Arial" w:eastAsia="宋体" w:cs="Arial"/>
                <w:i w:val="0"/>
                <w:iCs w:val="0"/>
                <w:caps w:val="0"/>
                <w:color w:val="506697"/>
                <w:spacing w:val="0"/>
                <w:sz w:val="21"/>
                <w:szCs w:val="21"/>
                <w:u w:val="none"/>
              </w:rPr>
              <w:t>医药电商B2C模式分析</w:t>
            </w:r>
            <w:r>
              <w:rPr>
                <w:rFonts w:hint="default" w:ascii="Arial" w:hAnsi="Arial" w:eastAsia="宋体" w:cs="Arial"/>
                <w:i w:val="0"/>
                <w:iCs w:val="0"/>
                <w:caps w:val="0"/>
                <w:color w:val="506697"/>
                <w:spacing w:val="0"/>
                <w:sz w:val="21"/>
                <w:szCs w:val="21"/>
                <w:u w:val="none"/>
              </w:rPr>
              <w:fldChar w:fldCharType="end"/>
            </w:r>
            <w:r>
              <w:rPr>
                <w:rFonts w:hint="default" w:ascii="Arial" w:hAnsi="Arial" w:eastAsia="宋体" w:cs="Arial"/>
                <w:i w:val="0"/>
                <w:iCs w:val="0"/>
                <w:caps w:val="0"/>
                <w:color w:val="666666"/>
                <w:spacing w:val="0"/>
                <w:sz w:val="21"/>
                <w:szCs w:val="21"/>
              </w:rPr>
              <w:t>[J]. 肖蒲,贾磊.  </w:t>
            </w:r>
            <w:r>
              <w:rPr>
                <w:rFonts w:hint="default" w:ascii="Arial" w:hAnsi="Arial" w:eastAsia="宋体" w:cs="Arial"/>
                <w:i w:val="0"/>
                <w:iCs w:val="0"/>
                <w:caps w:val="0"/>
                <w:color w:val="506697"/>
                <w:spacing w:val="0"/>
                <w:sz w:val="21"/>
                <w:szCs w:val="21"/>
                <w:u w:val="none"/>
              </w:rPr>
              <w:t>中国商论</w:t>
            </w:r>
            <w:r>
              <w:rPr>
                <w:rFonts w:hint="default" w:ascii="Arial" w:hAnsi="Arial" w:eastAsia="宋体" w:cs="Arial"/>
                <w:i w:val="0"/>
                <w:iCs w:val="0"/>
                <w:caps w:val="0"/>
                <w:color w:val="666666"/>
                <w:spacing w:val="0"/>
                <w:sz w:val="21"/>
                <w:szCs w:val="21"/>
              </w:rPr>
              <w:t>. </w:t>
            </w:r>
            <w:r>
              <w:rPr>
                <w:rFonts w:hint="default" w:ascii="Arial" w:hAnsi="Arial" w:eastAsia="宋体" w:cs="Arial"/>
                <w:i w:val="0"/>
                <w:iCs w:val="0"/>
                <w:caps w:val="0"/>
                <w:color w:val="506697"/>
                <w:spacing w:val="0"/>
                <w:sz w:val="21"/>
                <w:szCs w:val="21"/>
                <w:u w:val="none"/>
              </w:rPr>
              <w:t>2016(18)</w:t>
            </w:r>
          </w:p>
          <w:p>
            <w:pPr>
              <w:spacing w:line="360" w:lineRule="auto"/>
              <w:ind w:firstLine="210" w:firstLineChars="100"/>
              <w:rPr>
                <w:rFonts w:hint="default" w:ascii="Arial" w:hAnsi="Arial" w:eastAsia="宋体" w:cs="Arial"/>
                <w:i w:val="0"/>
                <w:iCs w:val="0"/>
                <w:caps w:val="0"/>
                <w:color w:val="666666"/>
                <w:spacing w:val="0"/>
                <w:sz w:val="21"/>
                <w:szCs w:val="21"/>
              </w:rPr>
            </w:pPr>
            <w:r>
              <w:rPr>
                <w:rFonts w:hint="eastAsia" w:ascii="Arial" w:hAnsi="Arial" w:cs="Arial"/>
                <w:i w:val="0"/>
                <w:iCs w:val="0"/>
                <w:caps w:val="0"/>
                <w:color w:val="506697"/>
                <w:spacing w:val="0"/>
                <w:sz w:val="21"/>
                <w:szCs w:val="21"/>
                <w:u w:val="none"/>
                <w:shd w:val="clear" w:fill="FFFFFF"/>
                <w:lang w:val="en-US" w:eastAsia="zh-CN"/>
              </w:rPr>
              <w:t xml:space="preserve">[7] </w:t>
            </w:r>
            <w:r>
              <w:rPr>
                <w:rFonts w:ascii="Arial" w:hAnsi="Arial" w:eastAsia="宋体" w:cs="Arial"/>
                <w:i w:val="0"/>
                <w:iCs w:val="0"/>
                <w:caps w:val="0"/>
                <w:color w:val="506697"/>
                <w:spacing w:val="0"/>
                <w:sz w:val="21"/>
                <w:szCs w:val="21"/>
                <w:u w:val="none"/>
              </w:rPr>
              <w:fldChar w:fldCharType="begin"/>
            </w:r>
            <w:r>
              <w:rPr>
                <w:rFonts w:ascii="Arial" w:hAnsi="Arial" w:eastAsia="宋体" w:cs="Arial"/>
                <w:i w:val="0"/>
                <w:iCs w:val="0"/>
                <w:caps w:val="0"/>
                <w:color w:val="506697"/>
                <w:spacing w:val="0"/>
                <w:sz w:val="21"/>
                <w:szCs w:val="21"/>
                <w:u w:val="none"/>
              </w:rPr>
              <w:instrText xml:space="preserve"> HYPERLINK "https://webvpn.cslg.edu.cn/https/77726476706e69737468656265737421fbf952d2243e635930068cb8/kcms/detail/detail.aspx?filename=1013196456.nh&amp;dbcode=CMFD&amp;dbname=CMFD2013&amp;v=umzZoCujQs5MR8b22bmvabMm5mQh_rry4BxNsDKu-Bf_nCkBuPhJ2R4SjVvlIL0n" \t "https://webvpn.cslg.edu.cn/https/77726476706e69737468656265737421fbf952d2243e635930068cb8/kcms/detail/frame/kcmstarget" </w:instrText>
            </w:r>
            <w:r>
              <w:rPr>
                <w:rFonts w:ascii="Arial" w:hAnsi="Arial" w:eastAsia="宋体" w:cs="Arial"/>
                <w:i w:val="0"/>
                <w:iCs w:val="0"/>
                <w:caps w:val="0"/>
                <w:color w:val="506697"/>
                <w:spacing w:val="0"/>
                <w:sz w:val="21"/>
                <w:szCs w:val="21"/>
                <w:u w:val="none"/>
              </w:rPr>
              <w:fldChar w:fldCharType="separate"/>
            </w:r>
            <w:r>
              <w:rPr>
                <w:rStyle w:val="16"/>
                <w:rFonts w:hint="default" w:ascii="Arial" w:hAnsi="Arial" w:eastAsia="宋体" w:cs="Arial"/>
                <w:i w:val="0"/>
                <w:iCs w:val="0"/>
                <w:caps w:val="0"/>
                <w:color w:val="506697"/>
                <w:spacing w:val="0"/>
                <w:sz w:val="21"/>
                <w:szCs w:val="21"/>
                <w:u w:val="none"/>
              </w:rPr>
              <w:t>基于B/S架构的网上书店系统的设计与实现</w:t>
            </w:r>
            <w:r>
              <w:rPr>
                <w:rFonts w:hint="default" w:ascii="Arial" w:hAnsi="Arial" w:eastAsia="宋体" w:cs="Arial"/>
                <w:i w:val="0"/>
                <w:iCs w:val="0"/>
                <w:caps w:val="0"/>
                <w:color w:val="506697"/>
                <w:spacing w:val="0"/>
                <w:sz w:val="21"/>
                <w:szCs w:val="21"/>
                <w:u w:val="none"/>
              </w:rPr>
              <w:fldChar w:fldCharType="end"/>
            </w:r>
            <w:r>
              <w:rPr>
                <w:rFonts w:hint="default" w:ascii="Arial" w:hAnsi="Arial" w:eastAsia="宋体" w:cs="Arial"/>
                <w:i w:val="0"/>
                <w:iCs w:val="0"/>
                <w:caps w:val="0"/>
                <w:color w:val="666666"/>
                <w:spacing w:val="0"/>
                <w:sz w:val="21"/>
                <w:szCs w:val="21"/>
              </w:rPr>
              <w:t>[D]. 王骁.</w:t>
            </w:r>
            <w:r>
              <w:rPr>
                <w:rFonts w:hint="default" w:ascii="Arial" w:hAnsi="Arial" w:eastAsia="宋体" w:cs="Arial"/>
                <w:i w:val="0"/>
                <w:iCs w:val="0"/>
                <w:caps w:val="0"/>
                <w:color w:val="506697"/>
                <w:spacing w:val="0"/>
                <w:sz w:val="21"/>
                <w:szCs w:val="21"/>
                <w:u w:val="none"/>
              </w:rPr>
              <w:t>吉林大学</w:t>
            </w:r>
            <w:r>
              <w:rPr>
                <w:rFonts w:hint="default" w:ascii="Arial" w:hAnsi="Arial" w:eastAsia="宋体" w:cs="Arial"/>
                <w:i w:val="0"/>
                <w:iCs w:val="0"/>
                <w:caps w:val="0"/>
                <w:color w:val="666666"/>
                <w:spacing w:val="0"/>
                <w:sz w:val="21"/>
                <w:szCs w:val="21"/>
              </w:rPr>
              <w:t> 2013</w:t>
            </w:r>
          </w:p>
          <w:p>
            <w:pPr>
              <w:spacing w:line="360" w:lineRule="auto"/>
              <w:ind w:firstLine="210" w:firstLineChars="100"/>
              <w:rPr>
                <w:rFonts w:hint="default" w:ascii="Arial" w:hAnsi="Arial" w:eastAsia="宋体" w:cs="Arial"/>
                <w:i w:val="0"/>
                <w:iCs w:val="0"/>
                <w:caps w:val="0"/>
                <w:color w:val="666666"/>
                <w:spacing w:val="0"/>
                <w:sz w:val="21"/>
                <w:szCs w:val="21"/>
              </w:rPr>
            </w:pPr>
            <w:r>
              <w:rPr>
                <w:rFonts w:hint="eastAsia" w:ascii="Arial" w:hAnsi="Arial" w:cs="Arial"/>
                <w:i w:val="0"/>
                <w:iCs w:val="0"/>
                <w:caps w:val="0"/>
                <w:color w:val="666666"/>
                <w:spacing w:val="0"/>
                <w:sz w:val="21"/>
                <w:szCs w:val="21"/>
                <w:lang w:val="en-US" w:eastAsia="zh-CN"/>
              </w:rPr>
              <w:t xml:space="preserve">[8] </w:t>
            </w:r>
            <w:r>
              <w:rPr>
                <w:rFonts w:ascii="Arial" w:hAnsi="Arial" w:eastAsia="宋体" w:cs="Arial"/>
                <w:i w:val="0"/>
                <w:iCs w:val="0"/>
                <w:caps w:val="0"/>
                <w:color w:val="506697"/>
                <w:spacing w:val="0"/>
                <w:sz w:val="21"/>
                <w:szCs w:val="21"/>
                <w:u w:val="none"/>
              </w:rPr>
              <w:fldChar w:fldCharType="begin"/>
            </w:r>
            <w:r>
              <w:rPr>
                <w:rFonts w:ascii="Arial" w:hAnsi="Arial" w:eastAsia="宋体" w:cs="Arial"/>
                <w:i w:val="0"/>
                <w:iCs w:val="0"/>
                <w:caps w:val="0"/>
                <w:color w:val="506697"/>
                <w:spacing w:val="0"/>
                <w:sz w:val="21"/>
                <w:szCs w:val="21"/>
                <w:u w:val="none"/>
              </w:rPr>
              <w:instrText xml:space="preserve"> HYPERLINK "https://webvpn.cslg.edu.cn/https/77726476706e69737468656265737421fbf952d2243e635930068cb8/kcms/detail/detail.aspx?filename=1018037841.nh&amp;dbcode=CMFD&amp;dbname=CMFD2018&amp;v=_wF1AN_Zz3gxWbCx6deU3FPxYY5ShS1lWoqG0_A-RSABJsTsqaf-87z85mEV6wI0" \t "https://webvpn.cslg.edu.cn/https/77726476706e69737468656265737421fbf952d2243e635930068cb8/kcms/detail/frame/kcmstarget" </w:instrText>
            </w:r>
            <w:r>
              <w:rPr>
                <w:rFonts w:ascii="Arial" w:hAnsi="Arial" w:eastAsia="宋体" w:cs="Arial"/>
                <w:i w:val="0"/>
                <w:iCs w:val="0"/>
                <w:caps w:val="0"/>
                <w:color w:val="506697"/>
                <w:spacing w:val="0"/>
                <w:sz w:val="21"/>
                <w:szCs w:val="21"/>
                <w:u w:val="none"/>
              </w:rPr>
              <w:fldChar w:fldCharType="separate"/>
            </w:r>
            <w:r>
              <w:rPr>
                <w:rStyle w:val="16"/>
                <w:rFonts w:hint="default" w:ascii="Arial" w:hAnsi="Arial" w:eastAsia="宋体" w:cs="Arial"/>
                <w:i w:val="0"/>
                <w:iCs w:val="0"/>
                <w:caps w:val="0"/>
                <w:color w:val="506697"/>
                <w:spacing w:val="0"/>
                <w:sz w:val="21"/>
                <w:szCs w:val="21"/>
                <w:u w:val="none"/>
              </w:rPr>
              <w:t>药品网络销售系统的设计与开发</w:t>
            </w:r>
            <w:r>
              <w:rPr>
                <w:rFonts w:hint="default" w:ascii="Arial" w:hAnsi="Arial" w:eastAsia="宋体" w:cs="Arial"/>
                <w:i w:val="0"/>
                <w:iCs w:val="0"/>
                <w:caps w:val="0"/>
                <w:color w:val="506697"/>
                <w:spacing w:val="0"/>
                <w:sz w:val="21"/>
                <w:szCs w:val="21"/>
                <w:u w:val="none"/>
              </w:rPr>
              <w:fldChar w:fldCharType="end"/>
            </w:r>
            <w:r>
              <w:rPr>
                <w:rFonts w:hint="default" w:ascii="Arial" w:hAnsi="Arial" w:eastAsia="宋体" w:cs="Arial"/>
                <w:i w:val="0"/>
                <w:iCs w:val="0"/>
                <w:caps w:val="0"/>
                <w:color w:val="666666"/>
                <w:spacing w:val="0"/>
                <w:sz w:val="21"/>
                <w:szCs w:val="21"/>
              </w:rPr>
              <w:t>[D]. 田润亚.</w:t>
            </w:r>
            <w:r>
              <w:rPr>
                <w:rFonts w:hint="default" w:ascii="Arial" w:hAnsi="Arial" w:eastAsia="宋体" w:cs="Arial"/>
                <w:i w:val="0"/>
                <w:iCs w:val="0"/>
                <w:caps w:val="0"/>
                <w:color w:val="506697"/>
                <w:spacing w:val="0"/>
                <w:sz w:val="21"/>
                <w:szCs w:val="21"/>
                <w:u w:val="none"/>
              </w:rPr>
              <w:t>东南大学</w:t>
            </w:r>
            <w:r>
              <w:rPr>
                <w:rFonts w:hint="default" w:ascii="Arial" w:hAnsi="Arial" w:eastAsia="宋体" w:cs="Arial"/>
                <w:i w:val="0"/>
                <w:iCs w:val="0"/>
                <w:caps w:val="0"/>
                <w:color w:val="666666"/>
                <w:spacing w:val="0"/>
                <w:sz w:val="21"/>
                <w:szCs w:val="21"/>
              </w:rPr>
              <w:t> 2017</w:t>
            </w:r>
          </w:p>
          <w:p>
            <w:pPr>
              <w:spacing w:line="360" w:lineRule="auto"/>
              <w:ind w:firstLine="210" w:firstLineChars="100"/>
              <w:rPr>
                <w:rFonts w:hint="default" w:ascii="Arial" w:hAnsi="Arial" w:eastAsia="宋体" w:cs="Arial"/>
                <w:i w:val="0"/>
                <w:iCs w:val="0"/>
                <w:caps w:val="0"/>
                <w:color w:val="666666"/>
                <w:spacing w:val="0"/>
                <w:sz w:val="21"/>
                <w:szCs w:val="21"/>
              </w:rPr>
            </w:pPr>
            <w:r>
              <w:rPr>
                <w:rFonts w:hint="eastAsia" w:ascii="Arial" w:hAnsi="Arial" w:cs="Arial"/>
                <w:i w:val="0"/>
                <w:iCs w:val="0"/>
                <w:caps w:val="0"/>
                <w:color w:val="666666"/>
                <w:spacing w:val="0"/>
                <w:sz w:val="21"/>
                <w:szCs w:val="21"/>
                <w:lang w:val="en-US" w:eastAsia="zh-CN"/>
              </w:rPr>
              <w:t xml:space="preserve">[9] </w:t>
            </w:r>
            <w:r>
              <w:rPr>
                <w:rFonts w:ascii="Arial" w:hAnsi="Arial" w:eastAsia="宋体" w:cs="Arial"/>
                <w:i w:val="0"/>
                <w:iCs w:val="0"/>
                <w:caps w:val="0"/>
                <w:color w:val="506697"/>
                <w:spacing w:val="0"/>
                <w:sz w:val="21"/>
                <w:szCs w:val="21"/>
                <w:u w:val="none"/>
              </w:rPr>
              <w:fldChar w:fldCharType="begin"/>
            </w:r>
            <w:r>
              <w:rPr>
                <w:rFonts w:ascii="Arial" w:hAnsi="Arial" w:eastAsia="宋体" w:cs="Arial"/>
                <w:i w:val="0"/>
                <w:iCs w:val="0"/>
                <w:caps w:val="0"/>
                <w:color w:val="506697"/>
                <w:spacing w:val="0"/>
                <w:sz w:val="21"/>
                <w:szCs w:val="21"/>
                <w:u w:val="none"/>
              </w:rPr>
              <w:instrText xml:space="preserve"> HYPERLINK "https://webvpn.cslg.edu.cn/https/77726476706e69737468656265737421fbf952d2243e635930068cb8/kcms/detail/detail.aspx?filename=1018077475.nh&amp;dbcode=CMFD&amp;dbname=CMFD2018&amp;v=RXVEd1eYoIW-4wuU5WooboKG2ezMRTrzyZSkaIwtcAjMuR2Il9NSzpA_LCmWjXL3" \t "https://webvpn.cslg.edu.cn/https/77726476706e69737468656265737421fbf952d2243e635930068cb8/kcms/detail/frame/kcmstarget" </w:instrText>
            </w:r>
            <w:r>
              <w:rPr>
                <w:rFonts w:ascii="Arial" w:hAnsi="Arial" w:eastAsia="宋体" w:cs="Arial"/>
                <w:i w:val="0"/>
                <w:iCs w:val="0"/>
                <w:caps w:val="0"/>
                <w:color w:val="506697"/>
                <w:spacing w:val="0"/>
                <w:sz w:val="21"/>
                <w:szCs w:val="21"/>
                <w:u w:val="none"/>
              </w:rPr>
              <w:fldChar w:fldCharType="separate"/>
            </w:r>
            <w:r>
              <w:rPr>
                <w:rStyle w:val="16"/>
                <w:rFonts w:hint="default" w:ascii="Arial" w:hAnsi="Arial" w:eastAsia="宋体" w:cs="Arial"/>
                <w:i w:val="0"/>
                <w:iCs w:val="0"/>
                <w:caps w:val="0"/>
                <w:color w:val="506697"/>
                <w:spacing w:val="0"/>
                <w:sz w:val="21"/>
                <w:szCs w:val="21"/>
                <w:u w:val="none"/>
              </w:rPr>
              <w:t>基于LoadRunner TruClient协议的MES系统Web性能测试</w:t>
            </w:r>
            <w:r>
              <w:rPr>
                <w:rFonts w:hint="default" w:ascii="Arial" w:hAnsi="Arial" w:eastAsia="宋体" w:cs="Arial"/>
                <w:i w:val="0"/>
                <w:iCs w:val="0"/>
                <w:caps w:val="0"/>
                <w:color w:val="506697"/>
                <w:spacing w:val="0"/>
                <w:sz w:val="21"/>
                <w:szCs w:val="21"/>
                <w:u w:val="none"/>
              </w:rPr>
              <w:fldChar w:fldCharType="end"/>
            </w:r>
            <w:r>
              <w:rPr>
                <w:rFonts w:hint="default" w:ascii="Arial" w:hAnsi="Arial" w:eastAsia="宋体" w:cs="Arial"/>
                <w:i w:val="0"/>
                <w:iCs w:val="0"/>
                <w:caps w:val="0"/>
                <w:color w:val="666666"/>
                <w:spacing w:val="0"/>
                <w:sz w:val="21"/>
                <w:szCs w:val="21"/>
              </w:rPr>
              <w:t>[D]. 姚小玉.</w:t>
            </w:r>
            <w:r>
              <w:rPr>
                <w:rFonts w:hint="default" w:ascii="Arial" w:hAnsi="Arial" w:eastAsia="宋体" w:cs="Arial"/>
                <w:i w:val="0"/>
                <w:iCs w:val="0"/>
                <w:caps w:val="0"/>
                <w:color w:val="506697"/>
                <w:spacing w:val="0"/>
                <w:sz w:val="21"/>
                <w:szCs w:val="21"/>
                <w:u w:val="none"/>
              </w:rPr>
              <w:t>武汉轻工大学</w:t>
            </w:r>
            <w:r>
              <w:rPr>
                <w:rFonts w:hint="default" w:ascii="Arial" w:hAnsi="Arial" w:eastAsia="宋体" w:cs="Arial"/>
                <w:i w:val="0"/>
                <w:iCs w:val="0"/>
                <w:caps w:val="0"/>
                <w:color w:val="666666"/>
                <w:spacing w:val="0"/>
                <w:sz w:val="21"/>
                <w:szCs w:val="21"/>
              </w:rPr>
              <w:t> 2017</w:t>
            </w:r>
          </w:p>
          <w:p>
            <w:pPr>
              <w:spacing w:line="360" w:lineRule="auto"/>
              <w:ind w:firstLine="210" w:firstLineChars="100"/>
              <w:rPr>
                <w:rFonts w:hint="default" w:ascii="Arial" w:hAnsi="Arial" w:eastAsia="宋体" w:cs="Arial"/>
                <w:i w:val="0"/>
                <w:iCs w:val="0"/>
                <w:caps w:val="0"/>
                <w:color w:val="506697"/>
                <w:spacing w:val="0"/>
                <w:sz w:val="21"/>
                <w:szCs w:val="21"/>
                <w:u w:val="none"/>
                <w:shd w:val="clear" w:fill="FFFFFF"/>
              </w:rPr>
            </w:pPr>
            <w:r>
              <w:rPr>
                <w:rFonts w:hint="eastAsia" w:ascii="Arial" w:hAnsi="Arial" w:cs="Arial"/>
                <w:i w:val="0"/>
                <w:iCs w:val="0"/>
                <w:caps w:val="0"/>
                <w:color w:val="666666"/>
                <w:spacing w:val="0"/>
                <w:sz w:val="21"/>
                <w:szCs w:val="21"/>
                <w:lang w:val="en-US" w:eastAsia="zh-CN"/>
              </w:rPr>
              <w:t xml:space="preserve">[10] </w:t>
            </w:r>
            <w:r>
              <w:rPr>
                <w:rFonts w:hint="eastAsia" w:ascii="Arial" w:hAnsi="Arial" w:eastAsia="宋体" w:cs="Arial"/>
                <w:i w:val="0"/>
                <w:iCs w:val="0"/>
                <w:caps w:val="0"/>
                <w:color w:val="506697"/>
                <w:spacing w:val="0"/>
                <w:sz w:val="21"/>
                <w:szCs w:val="21"/>
                <w:u w:val="none"/>
                <w:shd w:val="clear" w:fill="FFFFFF"/>
              </w:rPr>
              <w:fldChar w:fldCharType="begin"/>
            </w:r>
            <w:r>
              <w:rPr>
                <w:rFonts w:hint="eastAsia" w:ascii="Arial" w:hAnsi="Arial" w:eastAsia="宋体" w:cs="Arial"/>
                <w:i w:val="0"/>
                <w:iCs w:val="0"/>
                <w:caps w:val="0"/>
                <w:color w:val="506697"/>
                <w:spacing w:val="0"/>
                <w:sz w:val="21"/>
                <w:szCs w:val="21"/>
                <w:u w:val="none"/>
                <w:shd w:val="clear" w:fill="FFFFFF"/>
              </w:rPr>
              <w:instrText xml:space="preserve"> HYPERLINK "https://webvpn.cslg.edu.cn/https/77726476706e69737468656265737421fbf952d2243e635930068cb8/kcms/detail/detail.aspx?filename=DNZS201606043&amp;dbcode=CJFD&amp;dbname=CJFD2016&amp;v=osVPV8X7cZ7dDn8rEccq6xZP6agtkkXM0VyEHbcIwaTSzo9gjnkTRLCVy5_3c1p6" \t "https://webvpn.cslg.edu.cn/https/77726476706e69737468656265737421fbf952d2243e635930068cb8/kcms/detail/kcmstarget" </w:instrText>
            </w:r>
            <w:r>
              <w:rPr>
                <w:rFonts w:hint="eastAsia" w:ascii="Arial" w:hAnsi="Arial" w:eastAsia="宋体" w:cs="Arial"/>
                <w:i w:val="0"/>
                <w:iCs w:val="0"/>
                <w:caps w:val="0"/>
                <w:color w:val="506697"/>
                <w:spacing w:val="0"/>
                <w:sz w:val="21"/>
                <w:szCs w:val="21"/>
                <w:u w:val="none"/>
                <w:shd w:val="clear" w:fill="FFFFFF"/>
              </w:rPr>
              <w:fldChar w:fldCharType="separate"/>
            </w:r>
            <w:r>
              <w:rPr>
                <w:rStyle w:val="16"/>
                <w:rFonts w:hint="default" w:ascii="Arial" w:hAnsi="Arial" w:eastAsia="宋体" w:cs="Arial"/>
                <w:i w:val="0"/>
                <w:iCs w:val="0"/>
                <w:caps w:val="0"/>
                <w:color w:val="506697"/>
                <w:spacing w:val="0"/>
                <w:sz w:val="21"/>
                <w:szCs w:val="21"/>
                <w:u w:val="none"/>
                <w:shd w:val="clear" w:fill="FFFFFF"/>
              </w:rPr>
              <w:t>房地产销售管理系统的设计与实现分析</w:t>
            </w:r>
            <w:r>
              <w:rPr>
                <w:rFonts w:hint="default" w:ascii="Arial" w:hAnsi="Arial" w:eastAsia="宋体" w:cs="Arial"/>
                <w:i w:val="0"/>
                <w:iCs w:val="0"/>
                <w:caps w:val="0"/>
                <w:color w:val="506697"/>
                <w:spacing w:val="0"/>
                <w:sz w:val="21"/>
                <w:szCs w:val="21"/>
                <w:u w:val="none"/>
                <w:shd w:val="clear" w:fill="FFFFFF"/>
              </w:rPr>
              <w:fldChar w:fldCharType="end"/>
            </w:r>
            <w:r>
              <w:rPr>
                <w:rFonts w:hint="default" w:ascii="Arial" w:hAnsi="Arial" w:eastAsia="宋体" w:cs="Arial"/>
                <w:i w:val="0"/>
                <w:iCs w:val="0"/>
                <w:caps w:val="0"/>
                <w:color w:val="666666"/>
                <w:spacing w:val="0"/>
                <w:sz w:val="21"/>
                <w:szCs w:val="21"/>
                <w:shd w:val="clear" w:fill="FFFFFF"/>
              </w:rPr>
              <w:t>[J]. 周俊男.  </w:t>
            </w:r>
            <w:r>
              <w:rPr>
                <w:rFonts w:hint="default" w:ascii="Arial" w:hAnsi="Arial" w:eastAsia="宋体" w:cs="Arial"/>
                <w:i w:val="0"/>
                <w:iCs w:val="0"/>
                <w:caps w:val="0"/>
                <w:color w:val="506697"/>
                <w:spacing w:val="0"/>
                <w:sz w:val="21"/>
                <w:szCs w:val="21"/>
                <w:u w:val="none"/>
                <w:shd w:val="clear" w:fill="FFFFFF"/>
              </w:rPr>
              <w:t>电脑知识与技术</w:t>
            </w:r>
            <w:r>
              <w:rPr>
                <w:rFonts w:hint="default" w:ascii="Arial" w:hAnsi="Arial" w:eastAsia="宋体" w:cs="Arial"/>
                <w:i w:val="0"/>
                <w:iCs w:val="0"/>
                <w:caps w:val="0"/>
                <w:color w:val="666666"/>
                <w:spacing w:val="0"/>
                <w:sz w:val="21"/>
                <w:szCs w:val="21"/>
                <w:shd w:val="clear" w:fill="FFFFFF"/>
              </w:rPr>
              <w:t>. </w:t>
            </w:r>
            <w:r>
              <w:rPr>
                <w:rFonts w:hint="default" w:ascii="Arial" w:hAnsi="Arial" w:eastAsia="宋体" w:cs="Arial"/>
                <w:i w:val="0"/>
                <w:iCs w:val="0"/>
                <w:caps w:val="0"/>
                <w:color w:val="506697"/>
                <w:spacing w:val="0"/>
                <w:sz w:val="21"/>
                <w:szCs w:val="21"/>
                <w:u w:val="none"/>
                <w:shd w:val="clear" w:fill="FFFFFF"/>
              </w:rPr>
              <w:t>2016(06)</w:t>
            </w:r>
          </w:p>
          <w:p>
            <w:pPr>
              <w:spacing w:line="360" w:lineRule="auto"/>
              <w:ind w:firstLine="210" w:firstLineChars="100"/>
              <w:rPr>
                <w:rFonts w:hint="default" w:ascii="Arial" w:hAnsi="Arial" w:eastAsia="宋体" w:cs="Arial"/>
                <w:i w:val="0"/>
                <w:iCs w:val="0"/>
                <w:caps w:val="0"/>
                <w:color w:val="506697"/>
                <w:spacing w:val="0"/>
                <w:sz w:val="21"/>
                <w:szCs w:val="21"/>
                <w:u w:val="none"/>
                <w:shd w:val="clear" w:fill="FFFFFF"/>
              </w:rPr>
            </w:pPr>
            <w:r>
              <w:rPr>
                <w:rFonts w:hint="eastAsia" w:ascii="Arial" w:hAnsi="Arial" w:cs="Arial"/>
                <w:i w:val="0"/>
                <w:iCs w:val="0"/>
                <w:caps w:val="0"/>
                <w:color w:val="506697"/>
                <w:spacing w:val="0"/>
                <w:sz w:val="21"/>
                <w:szCs w:val="21"/>
                <w:u w:val="none"/>
                <w:shd w:val="clear" w:fill="FFFFFF"/>
                <w:lang w:val="en-US" w:eastAsia="zh-CN"/>
              </w:rPr>
              <w:t xml:space="preserve">[11] </w:t>
            </w:r>
            <w:r>
              <w:rPr>
                <w:rFonts w:hint="eastAsia" w:ascii="Arial" w:hAnsi="Arial" w:eastAsia="宋体" w:cs="Arial"/>
                <w:i w:val="0"/>
                <w:iCs w:val="0"/>
                <w:caps w:val="0"/>
                <w:color w:val="506697"/>
                <w:spacing w:val="0"/>
                <w:sz w:val="21"/>
                <w:szCs w:val="21"/>
                <w:u w:val="none"/>
                <w:shd w:val="clear" w:fill="FFFFFF"/>
              </w:rPr>
              <w:fldChar w:fldCharType="begin"/>
            </w:r>
            <w:r>
              <w:rPr>
                <w:rFonts w:hint="eastAsia" w:ascii="Arial" w:hAnsi="Arial" w:eastAsia="宋体" w:cs="Arial"/>
                <w:i w:val="0"/>
                <w:iCs w:val="0"/>
                <w:caps w:val="0"/>
                <w:color w:val="506697"/>
                <w:spacing w:val="0"/>
                <w:sz w:val="21"/>
                <w:szCs w:val="21"/>
                <w:u w:val="none"/>
                <w:shd w:val="clear" w:fill="FFFFFF"/>
              </w:rPr>
              <w:instrText xml:space="preserve"> HYPERLINK "https://webvpn.cslg.edu.cn/https/77726476706e69737468656265737421fbf952d2243e635930068cb8/kcms/detail/detail.aspx?filename=DNZS201111038&amp;dbcode=CJFD&amp;dbname=CJFD2011&amp;v=MXFFVQ-INonCnc-JCqmd-8zpDzD23O6eAgSO4dsyVUICrXEucmIAsgkPCCV5J7jW" \t "https://webvpn.cslg.edu.cn/https/77726476706e69737468656265737421fbf952d2243e635930068cb8/kcms/detail/kcmstarget" </w:instrText>
            </w:r>
            <w:r>
              <w:rPr>
                <w:rFonts w:hint="eastAsia" w:ascii="Arial" w:hAnsi="Arial" w:eastAsia="宋体" w:cs="Arial"/>
                <w:i w:val="0"/>
                <w:iCs w:val="0"/>
                <w:caps w:val="0"/>
                <w:color w:val="506697"/>
                <w:spacing w:val="0"/>
                <w:sz w:val="21"/>
                <w:szCs w:val="21"/>
                <w:u w:val="none"/>
                <w:shd w:val="clear" w:fill="FFFFFF"/>
              </w:rPr>
              <w:fldChar w:fldCharType="separate"/>
            </w:r>
            <w:r>
              <w:rPr>
                <w:rStyle w:val="16"/>
                <w:rFonts w:hint="default" w:ascii="Arial" w:hAnsi="Arial" w:eastAsia="宋体" w:cs="Arial"/>
                <w:i w:val="0"/>
                <w:iCs w:val="0"/>
                <w:caps w:val="0"/>
                <w:color w:val="506697"/>
                <w:spacing w:val="0"/>
                <w:sz w:val="21"/>
                <w:szCs w:val="21"/>
                <w:u w:val="none"/>
                <w:shd w:val="clear" w:fill="FFFFFF"/>
              </w:rPr>
              <w:t>床垫生产销售管理系统的设计与实现</w:t>
            </w:r>
            <w:r>
              <w:rPr>
                <w:rFonts w:hint="default" w:ascii="Arial" w:hAnsi="Arial" w:eastAsia="宋体" w:cs="Arial"/>
                <w:i w:val="0"/>
                <w:iCs w:val="0"/>
                <w:caps w:val="0"/>
                <w:color w:val="506697"/>
                <w:spacing w:val="0"/>
                <w:sz w:val="21"/>
                <w:szCs w:val="21"/>
                <w:u w:val="none"/>
                <w:shd w:val="clear" w:fill="FFFFFF"/>
              </w:rPr>
              <w:fldChar w:fldCharType="end"/>
            </w:r>
            <w:r>
              <w:rPr>
                <w:rFonts w:hint="default" w:ascii="Arial" w:hAnsi="Arial" w:eastAsia="宋体" w:cs="Arial"/>
                <w:i w:val="0"/>
                <w:iCs w:val="0"/>
                <w:caps w:val="0"/>
                <w:color w:val="666666"/>
                <w:spacing w:val="0"/>
                <w:sz w:val="21"/>
                <w:szCs w:val="21"/>
                <w:shd w:val="clear" w:fill="FFFFFF"/>
              </w:rPr>
              <w:t>[J]. 陈力.  </w:t>
            </w:r>
            <w:r>
              <w:rPr>
                <w:rFonts w:hint="default" w:ascii="Arial" w:hAnsi="Arial" w:eastAsia="宋体" w:cs="Arial"/>
                <w:i w:val="0"/>
                <w:iCs w:val="0"/>
                <w:caps w:val="0"/>
                <w:color w:val="506697"/>
                <w:spacing w:val="0"/>
                <w:sz w:val="21"/>
                <w:szCs w:val="21"/>
                <w:u w:val="none"/>
                <w:shd w:val="clear" w:fill="FFFFFF"/>
              </w:rPr>
              <w:t>电脑知识与技术</w:t>
            </w:r>
            <w:r>
              <w:rPr>
                <w:rFonts w:hint="default" w:ascii="Arial" w:hAnsi="Arial" w:eastAsia="宋体" w:cs="Arial"/>
                <w:i w:val="0"/>
                <w:iCs w:val="0"/>
                <w:caps w:val="0"/>
                <w:color w:val="666666"/>
                <w:spacing w:val="0"/>
                <w:sz w:val="21"/>
                <w:szCs w:val="21"/>
                <w:shd w:val="clear" w:fill="FFFFFF"/>
              </w:rPr>
              <w:t>. </w:t>
            </w:r>
            <w:r>
              <w:rPr>
                <w:rFonts w:hint="default" w:ascii="Arial" w:hAnsi="Arial" w:eastAsia="宋体" w:cs="Arial"/>
                <w:i w:val="0"/>
                <w:iCs w:val="0"/>
                <w:caps w:val="0"/>
                <w:color w:val="506697"/>
                <w:spacing w:val="0"/>
                <w:sz w:val="21"/>
                <w:szCs w:val="21"/>
                <w:u w:val="none"/>
                <w:shd w:val="clear" w:fill="FFFFFF"/>
              </w:rPr>
              <w:t>2011(11)</w:t>
            </w:r>
          </w:p>
          <w:p>
            <w:pPr>
              <w:spacing w:line="360" w:lineRule="auto"/>
              <w:ind w:firstLine="210" w:firstLineChars="100"/>
              <w:rPr>
                <w:rFonts w:hint="default" w:ascii="Arial" w:hAnsi="Arial" w:eastAsia="宋体" w:cs="Arial"/>
                <w:i w:val="0"/>
                <w:iCs w:val="0"/>
                <w:caps w:val="0"/>
                <w:color w:val="506697"/>
                <w:spacing w:val="0"/>
                <w:sz w:val="21"/>
                <w:szCs w:val="21"/>
                <w:u w:val="none"/>
              </w:rPr>
            </w:pPr>
            <w:r>
              <w:rPr>
                <w:rFonts w:hint="eastAsia" w:ascii="Arial" w:hAnsi="Arial" w:cs="Arial"/>
                <w:i w:val="0"/>
                <w:iCs w:val="0"/>
                <w:caps w:val="0"/>
                <w:color w:val="506697"/>
                <w:spacing w:val="0"/>
                <w:sz w:val="21"/>
                <w:szCs w:val="21"/>
                <w:u w:val="none"/>
                <w:shd w:val="clear" w:fill="FFFFFF"/>
                <w:lang w:val="en-US" w:eastAsia="zh-CN"/>
              </w:rPr>
              <w:t xml:space="preserve">[12] </w:t>
            </w:r>
            <w:r>
              <w:rPr>
                <w:rFonts w:ascii="Arial" w:hAnsi="Arial" w:eastAsia="宋体" w:cs="Arial"/>
                <w:i w:val="0"/>
                <w:iCs w:val="0"/>
                <w:caps w:val="0"/>
                <w:color w:val="506697"/>
                <w:spacing w:val="0"/>
                <w:sz w:val="21"/>
                <w:szCs w:val="21"/>
                <w:u w:val="none"/>
              </w:rPr>
              <w:fldChar w:fldCharType="begin"/>
            </w:r>
            <w:r>
              <w:rPr>
                <w:rFonts w:ascii="Arial" w:hAnsi="Arial" w:eastAsia="宋体" w:cs="Arial"/>
                <w:i w:val="0"/>
                <w:iCs w:val="0"/>
                <w:caps w:val="0"/>
                <w:color w:val="506697"/>
                <w:spacing w:val="0"/>
                <w:sz w:val="21"/>
                <w:szCs w:val="21"/>
                <w:u w:val="none"/>
              </w:rPr>
              <w:instrText xml:space="preserve"> HYPERLINK "https://webvpn.cslg.edu.cn/https/77726476706e69737468656265737421fbf952d2243e635930068cb8/kcms/detail/detail.aspx?filename=JYRJ201204061&amp;dbcode=CJFQ&amp;dbname=CJFD2012&amp;v=YdOKiH1Y3J563YtzlDd_GMRh9VMszY538OzSB6VprHIN2ZcbYoLL4yozQpHPN5sd" \t "https://webvpn.cslg.edu.cn/https/77726476706e69737468656265737421fbf952d2243e635930068cb8/kcms/detail/frame/kcmstarget" </w:instrText>
            </w:r>
            <w:r>
              <w:rPr>
                <w:rFonts w:ascii="Arial" w:hAnsi="Arial" w:eastAsia="宋体" w:cs="Arial"/>
                <w:i w:val="0"/>
                <w:iCs w:val="0"/>
                <w:caps w:val="0"/>
                <w:color w:val="506697"/>
                <w:spacing w:val="0"/>
                <w:sz w:val="21"/>
                <w:szCs w:val="21"/>
                <w:u w:val="none"/>
              </w:rPr>
              <w:fldChar w:fldCharType="separate"/>
            </w:r>
            <w:r>
              <w:rPr>
                <w:rStyle w:val="16"/>
                <w:rFonts w:hint="default" w:ascii="Arial" w:hAnsi="Arial" w:eastAsia="宋体" w:cs="Arial"/>
                <w:i w:val="0"/>
                <w:iCs w:val="0"/>
                <w:caps w:val="0"/>
                <w:color w:val="506697"/>
                <w:spacing w:val="0"/>
                <w:sz w:val="21"/>
                <w:szCs w:val="21"/>
                <w:u w:val="none"/>
              </w:rPr>
              <w:t>基于.NET的作业处理系统的设计与实现</w:t>
            </w:r>
            <w:r>
              <w:rPr>
                <w:rFonts w:hint="default" w:ascii="Arial" w:hAnsi="Arial" w:eastAsia="宋体" w:cs="Arial"/>
                <w:i w:val="0"/>
                <w:iCs w:val="0"/>
                <w:caps w:val="0"/>
                <w:color w:val="506697"/>
                <w:spacing w:val="0"/>
                <w:sz w:val="21"/>
                <w:szCs w:val="21"/>
                <w:u w:val="none"/>
              </w:rPr>
              <w:fldChar w:fldCharType="end"/>
            </w:r>
            <w:r>
              <w:rPr>
                <w:rFonts w:hint="default" w:ascii="Arial" w:hAnsi="Arial" w:eastAsia="宋体" w:cs="Arial"/>
                <w:i w:val="0"/>
                <w:iCs w:val="0"/>
                <w:caps w:val="0"/>
                <w:color w:val="666666"/>
                <w:spacing w:val="0"/>
                <w:sz w:val="21"/>
                <w:szCs w:val="21"/>
              </w:rPr>
              <w:t>[J]. 王喆.  </w:t>
            </w:r>
            <w:r>
              <w:rPr>
                <w:rFonts w:hint="default" w:ascii="Arial" w:hAnsi="Arial" w:eastAsia="宋体" w:cs="Arial"/>
                <w:i w:val="0"/>
                <w:iCs w:val="0"/>
                <w:caps w:val="0"/>
                <w:color w:val="506697"/>
                <w:spacing w:val="0"/>
                <w:sz w:val="21"/>
                <w:szCs w:val="21"/>
                <w:u w:val="none"/>
              </w:rPr>
              <w:t>计算机应用与软件</w:t>
            </w:r>
            <w:r>
              <w:rPr>
                <w:rFonts w:hint="default" w:ascii="Arial" w:hAnsi="Arial" w:eastAsia="宋体" w:cs="Arial"/>
                <w:i w:val="0"/>
                <w:iCs w:val="0"/>
                <w:caps w:val="0"/>
                <w:color w:val="666666"/>
                <w:spacing w:val="0"/>
                <w:sz w:val="21"/>
                <w:szCs w:val="21"/>
              </w:rPr>
              <w:t>. </w:t>
            </w:r>
            <w:r>
              <w:rPr>
                <w:rFonts w:hint="default" w:ascii="Arial" w:hAnsi="Arial" w:eastAsia="宋体" w:cs="Arial"/>
                <w:i w:val="0"/>
                <w:iCs w:val="0"/>
                <w:caps w:val="0"/>
                <w:color w:val="506697"/>
                <w:spacing w:val="0"/>
                <w:sz w:val="21"/>
                <w:szCs w:val="21"/>
                <w:u w:val="none"/>
              </w:rPr>
              <w:t>2012(04)</w:t>
            </w:r>
          </w:p>
          <w:p>
            <w:pPr>
              <w:spacing w:line="360" w:lineRule="auto"/>
              <w:ind w:firstLine="210" w:firstLineChars="100"/>
              <w:rPr>
                <w:rFonts w:hint="default" w:ascii="Arial" w:hAnsi="Arial" w:eastAsia="宋体" w:cs="Arial"/>
                <w:i w:val="0"/>
                <w:iCs w:val="0"/>
                <w:caps w:val="0"/>
                <w:color w:val="506697"/>
                <w:spacing w:val="0"/>
                <w:sz w:val="21"/>
                <w:szCs w:val="21"/>
                <w:u w:val="none"/>
              </w:rPr>
            </w:pPr>
            <w:r>
              <w:rPr>
                <w:rFonts w:hint="eastAsia" w:ascii="Arial" w:hAnsi="Arial" w:cs="Arial"/>
                <w:i w:val="0"/>
                <w:iCs w:val="0"/>
                <w:caps w:val="0"/>
                <w:color w:val="506697"/>
                <w:spacing w:val="0"/>
                <w:sz w:val="21"/>
                <w:szCs w:val="21"/>
                <w:u w:val="none"/>
                <w:lang w:val="en-US" w:eastAsia="zh-CN"/>
              </w:rPr>
              <w:t xml:space="preserve">[13] </w:t>
            </w:r>
            <w:r>
              <w:rPr>
                <w:rFonts w:ascii="Arial" w:hAnsi="Arial" w:eastAsia="宋体" w:cs="Arial"/>
                <w:i w:val="0"/>
                <w:iCs w:val="0"/>
                <w:caps w:val="0"/>
                <w:color w:val="506697"/>
                <w:spacing w:val="0"/>
                <w:sz w:val="21"/>
                <w:szCs w:val="21"/>
                <w:u w:val="none"/>
              </w:rPr>
              <w:fldChar w:fldCharType="begin"/>
            </w:r>
            <w:r>
              <w:rPr>
                <w:rFonts w:ascii="Arial" w:hAnsi="Arial" w:eastAsia="宋体" w:cs="Arial"/>
                <w:i w:val="0"/>
                <w:iCs w:val="0"/>
                <w:caps w:val="0"/>
                <w:color w:val="506697"/>
                <w:spacing w:val="0"/>
                <w:sz w:val="21"/>
                <w:szCs w:val="21"/>
                <w:u w:val="none"/>
              </w:rPr>
              <w:instrText xml:space="preserve"> HYPERLINK "https://webvpn.cslg.edu.cn/https/77726476706e69737468656265737421fbf952d2243e635930068cb8/kcms/detail/detail.aspx?filename=JYXH201112012&amp;dbcode=CJFQ&amp;dbname=CJFD2011&amp;v=-n9icexKPTNVvTUbNW8Gto6hm-UwwhgXhkWF1kTF7NHetX-z6w4z8yAuZKFmPJU1" \t "https://webvpn.cslg.edu.cn/https/77726476706e69737468656265737421fbf952d2243e635930068cb8/kcms/detail/frame/kcmstarget" </w:instrText>
            </w:r>
            <w:r>
              <w:rPr>
                <w:rFonts w:ascii="Arial" w:hAnsi="Arial" w:eastAsia="宋体" w:cs="Arial"/>
                <w:i w:val="0"/>
                <w:iCs w:val="0"/>
                <w:caps w:val="0"/>
                <w:color w:val="506697"/>
                <w:spacing w:val="0"/>
                <w:sz w:val="21"/>
                <w:szCs w:val="21"/>
                <w:u w:val="none"/>
              </w:rPr>
              <w:fldChar w:fldCharType="separate"/>
            </w:r>
            <w:r>
              <w:rPr>
                <w:rStyle w:val="16"/>
                <w:rFonts w:hint="default" w:ascii="Arial" w:hAnsi="Arial" w:eastAsia="宋体" w:cs="Arial"/>
                <w:i w:val="0"/>
                <w:iCs w:val="0"/>
                <w:caps w:val="0"/>
                <w:color w:val="506697"/>
                <w:spacing w:val="0"/>
                <w:sz w:val="21"/>
                <w:szCs w:val="21"/>
                <w:u w:val="none"/>
              </w:rPr>
              <w:t>基于.NET的信息交换平台的设计与实现</w:t>
            </w:r>
            <w:r>
              <w:rPr>
                <w:rFonts w:hint="default" w:ascii="Arial" w:hAnsi="Arial" w:eastAsia="宋体" w:cs="Arial"/>
                <w:i w:val="0"/>
                <w:iCs w:val="0"/>
                <w:caps w:val="0"/>
                <w:color w:val="506697"/>
                <w:spacing w:val="0"/>
                <w:sz w:val="21"/>
                <w:szCs w:val="21"/>
                <w:u w:val="none"/>
              </w:rPr>
              <w:fldChar w:fldCharType="end"/>
            </w:r>
            <w:r>
              <w:rPr>
                <w:rFonts w:hint="default" w:ascii="Arial" w:hAnsi="Arial" w:eastAsia="宋体" w:cs="Arial"/>
                <w:i w:val="0"/>
                <w:iCs w:val="0"/>
                <w:caps w:val="0"/>
                <w:color w:val="666666"/>
                <w:spacing w:val="0"/>
                <w:sz w:val="21"/>
                <w:szCs w:val="21"/>
              </w:rPr>
              <w:t>[J]. 常红伟.  </w:t>
            </w:r>
            <w:r>
              <w:rPr>
                <w:rFonts w:hint="default" w:ascii="Arial" w:hAnsi="Arial" w:eastAsia="宋体" w:cs="Arial"/>
                <w:i w:val="0"/>
                <w:iCs w:val="0"/>
                <w:caps w:val="0"/>
                <w:color w:val="506697"/>
                <w:spacing w:val="0"/>
                <w:sz w:val="21"/>
                <w:szCs w:val="21"/>
                <w:u w:val="none"/>
              </w:rPr>
              <w:t>计算机与现代化</w:t>
            </w:r>
            <w:r>
              <w:rPr>
                <w:rFonts w:hint="default" w:ascii="Arial" w:hAnsi="Arial" w:eastAsia="宋体" w:cs="Arial"/>
                <w:i w:val="0"/>
                <w:iCs w:val="0"/>
                <w:caps w:val="0"/>
                <w:color w:val="666666"/>
                <w:spacing w:val="0"/>
                <w:sz w:val="21"/>
                <w:szCs w:val="21"/>
              </w:rPr>
              <w:t>. </w:t>
            </w:r>
            <w:r>
              <w:rPr>
                <w:rFonts w:hint="default" w:ascii="Arial" w:hAnsi="Arial" w:eastAsia="宋体" w:cs="Arial"/>
                <w:i w:val="0"/>
                <w:iCs w:val="0"/>
                <w:caps w:val="0"/>
                <w:color w:val="506697"/>
                <w:spacing w:val="0"/>
                <w:sz w:val="21"/>
                <w:szCs w:val="21"/>
                <w:u w:val="none"/>
              </w:rPr>
              <w:t>2011(12)</w:t>
            </w:r>
          </w:p>
          <w:p>
            <w:pPr>
              <w:spacing w:line="360" w:lineRule="auto"/>
              <w:ind w:firstLine="210" w:firstLineChars="100"/>
              <w:rPr>
                <w:rFonts w:hint="eastAsia" w:ascii="Arial" w:hAnsi="Arial" w:cs="Arial"/>
                <w:i w:val="0"/>
                <w:iCs w:val="0"/>
                <w:caps w:val="0"/>
                <w:color w:val="506697"/>
                <w:spacing w:val="0"/>
                <w:sz w:val="21"/>
                <w:szCs w:val="21"/>
                <w:u w:val="none"/>
                <w:lang w:val="en-US" w:eastAsia="zh-CN"/>
              </w:rPr>
            </w:pPr>
            <w:r>
              <w:rPr>
                <w:rFonts w:hint="eastAsia" w:ascii="Arial" w:hAnsi="Arial" w:cs="Arial"/>
                <w:i w:val="0"/>
                <w:iCs w:val="0"/>
                <w:caps w:val="0"/>
                <w:color w:val="506697"/>
                <w:spacing w:val="0"/>
                <w:sz w:val="21"/>
                <w:szCs w:val="21"/>
                <w:u w:val="none"/>
                <w:lang w:val="en-US" w:eastAsia="zh-CN"/>
              </w:rPr>
              <w:t>[14] 江开耀. 软件工程与开发技术. 西安电子科大出版社. 2011</w:t>
            </w:r>
          </w:p>
          <w:p>
            <w:pPr>
              <w:spacing w:line="360" w:lineRule="auto"/>
              <w:ind w:firstLine="210" w:firstLineChars="100"/>
              <w:rPr>
                <w:rFonts w:hint="default" w:ascii="Arial" w:hAnsi="Arial" w:cs="Arial"/>
                <w:i w:val="0"/>
                <w:iCs w:val="0"/>
                <w:caps w:val="0"/>
                <w:color w:val="506697"/>
                <w:spacing w:val="0"/>
                <w:sz w:val="21"/>
                <w:szCs w:val="21"/>
                <w:u w:val="none"/>
                <w:lang w:val="en-US" w:eastAsia="zh-CN"/>
              </w:rPr>
            </w:pPr>
            <w:r>
              <w:rPr>
                <w:rFonts w:hint="eastAsia" w:ascii="Arial" w:hAnsi="Arial" w:cs="Arial"/>
                <w:i w:val="0"/>
                <w:iCs w:val="0"/>
                <w:caps w:val="0"/>
                <w:color w:val="506697"/>
                <w:spacing w:val="0"/>
                <w:sz w:val="21"/>
                <w:szCs w:val="21"/>
                <w:u w:val="none"/>
                <w:lang w:val="en-US" w:eastAsia="zh-CN"/>
              </w:rPr>
              <w:t>[15] 张孝祥. 深入体验JavaWeb开发内幕-核心基础. 北京：电子工业出版社.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71" w:hRule="atLeast"/>
          <w:jc w:val="center"/>
        </w:trPr>
        <w:tc>
          <w:tcPr>
            <w:tcW w:w="9360" w:type="dxa"/>
            <w:gridSpan w:val="4"/>
          </w:tcPr>
          <w:p>
            <w:pPr>
              <w:spacing w:line="300" w:lineRule="atLeast"/>
              <w:rPr>
                <w:rFonts w:ascii="宋体" w:hAnsi="宋体"/>
                <w:color w:val="000000"/>
                <w:sz w:val="28"/>
                <w:szCs w:val="28"/>
              </w:rPr>
            </w:pPr>
            <w:r>
              <w:rPr>
                <w:rFonts w:hint="eastAsia" w:ascii="宋体" w:hAnsi="宋体"/>
                <w:color w:val="000000"/>
                <w:sz w:val="28"/>
                <w:szCs w:val="28"/>
              </w:rPr>
              <w:t>四、课题研究的基础、现状与趋势(基于对参考文献资料的分析、综合与归纳，不少于1000字)：</w:t>
            </w:r>
          </w:p>
          <w:p>
            <w:pPr>
              <w:spacing w:line="360" w:lineRule="auto"/>
              <w:rPr>
                <w:rFonts w:hint="eastAsia" w:ascii="宋体" w:hAnsi="宋体"/>
                <w:sz w:val="24"/>
                <w:szCs w:val="28"/>
                <w:lang w:val="en-US" w:eastAsia="zh-CN"/>
              </w:rPr>
            </w:pPr>
            <w:bookmarkStart w:id="15" w:name="four"/>
            <w:bookmarkEnd w:id="15"/>
            <w:r>
              <w:rPr>
                <w:rFonts w:hint="eastAsia" w:ascii="宋体" w:hAnsi="宋体"/>
                <w:sz w:val="24"/>
                <w:szCs w:val="28"/>
                <w:lang w:val="en-US" w:eastAsia="zh-CN"/>
              </w:rPr>
              <w:t xml:space="preserve">     随着药店市场竞争的加剧及医疗保险的推广,对药店实现计算机管理已经成为药店生存与发展的必要条件。药店管理信息系统广泛应用于各大中小药店中，几乎每个进行了信息化建设的药店类企业都建设了药店管理信息系统。药店管理信息系统是指利用教育处机软硬件技术、网络通讯技术等现代化手段，对药店经营过程中对药店的物品进货、出货、库存、价格及帐务进行精确快速的管理，大大降低了经营管理中的复杂性以及出错率、减轻手工劳动强度，提高顾客的满意度，从而为药店的整体运行提供全面的、自动化的管理及各种服务的信息系统。</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由于现今的药店管理非常繁琐，药店管理人员并且在工作中仍采用传统的手工录入、填单及查询等，往往要付出大量的工作时间,然而得到的效率却很低。从而使得工作过于繁重，为提高工作效率，减轻校方人员的工作负担，建立一个功能强大、全面的查询系统使经营者快速掌握药店的经营状况，药店管理系统可以从而做出正确的决策。药店信息系统是现代化药店建设中不可缺少的基础设施与支撑环境。</w:t>
            </w:r>
          </w:p>
          <w:p>
            <w:pPr>
              <w:spacing w:line="360" w:lineRule="auto"/>
              <w:rPr>
                <w:rFonts w:hint="eastAsia" w:ascii="宋体" w:hAnsi="宋体"/>
                <w:sz w:val="24"/>
                <w:szCs w:val="28"/>
                <w:lang w:val="en-US" w:eastAsia="zh-CN"/>
              </w:rPr>
            </w:pPr>
            <w:r>
              <w:rPr>
                <w:rFonts w:hint="eastAsia" w:ascii="宋体" w:hAnsi="宋体"/>
                <w:sz w:val="24"/>
                <w:szCs w:val="28"/>
                <w:lang w:val="en-US" w:eastAsia="zh-CN"/>
              </w:rPr>
              <w:t xml:space="preserve">     基于对药店管理工作需求的考虑，解决药店管理工作中所遇到的问题，方便操作的管理员可以随时的做添加，查询，删除，修改等工作，将管理人员繁重复杂的工作变得合理、简捷。</w:t>
            </w:r>
          </w:p>
          <w:p>
            <w:pPr>
              <w:spacing w:line="360" w:lineRule="auto"/>
              <w:ind w:firstLine="720" w:firstLineChars="300"/>
              <w:rPr>
                <w:rFonts w:hint="eastAsia" w:ascii="宋体" w:hAnsi="宋体"/>
                <w:sz w:val="24"/>
                <w:szCs w:val="28"/>
                <w:lang w:val="en-US" w:eastAsia="zh-CN"/>
              </w:rPr>
            </w:pPr>
            <w:r>
              <w:rPr>
                <w:rFonts w:hint="default" w:ascii="宋体" w:hAnsi="宋体"/>
                <w:sz w:val="24"/>
                <w:szCs w:val="28"/>
                <w:lang w:val="en-US" w:eastAsia="zh-CN"/>
              </w:rPr>
              <w:t>现在药品种类繁多，药品市场竞争激烈，经营方向朝规模化、电子化、自动化方向发展。提高药品超市的药品价格透明度，方便顾客查询，做出最好的选择，防止伪劣药品及器材流入超市，保障顾客和超市的利益。此系统能够及时反映超市销售情况和库存情况，使超市能够及时调整好内部药品销售和库存的比例。改善药品超市的经营效率，提高</w:t>
            </w:r>
            <w:r>
              <w:rPr>
                <w:rFonts w:hint="eastAsia" w:ascii="宋体" w:hAnsi="宋体"/>
                <w:sz w:val="24"/>
                <w:szCs w:val="28"/>
                <w:lang w:val="en-US" w:eastAsia="zh-CN"/>
              </w:rPr>
              <w:t>营业利润。</w:t>
            </w:r>
          </w:p>
          <w:p>
            <w:pPr>
              <w:spacing w:line="360" w:lineRule="auto"/>
              <w:ind w:firstLine="720" w:firstLineChars="300"/>
              <w:rPr>
                <w:rFonts w:hint="eastAsia" w:ascii="宋体" w:hAnsi="宋体"/>
                <w:sz w:val="24"/>
                <w:szCs w:val="28"/>
                <w:lang w:val="en-US" w:eastAsia="zh-CN"/>
              </w:rPr>
            </w:pPr>
            <w:r>
              <w:rPr>
                <w:rFonts w:hint="eastAsia" w:ascii="宋体" w:hAnsi="宋体"/>
                <w:sz w:val="24"/>
                <w:szCs w:val="28"/>
                <w:lang w:val="en-US" w:eastAsia="zh-CN"/>
              </w:rPr>
              <w:t>在经济上，用此系统加强了药品的管理效率，为顾客提供了快捷的服务，自然提高了超市的收入，同时本系统的开发费用，主机费用，人员培训费用都比较合理适合经济型药店使用，方便药店的销售和库存情况的信息查询，是一个比较人性化的管理系统。</w:t>
            </w:r>
          </w:p>
          <w:p>
            <w:pPr>
              <w:spacing w:line="360" w:lineRule="auto"/>
              <w:ind w:firstLine="720" w:firstLineChars="300"/>
              <w:rPr>
                <w:rFonts w:hint="eastAsia" w:ascii="宋体" w:hAnsi="宋体"/>
                <w:sz w:val="24"/>
                <w:szCs w:val="28"/>
                <w:lang w:val="en-US" w:eastAsia="zh-CN"/>
              </w:rPr>
            </w:pPr>
            <w:r>
              <w:rPr>
                <w:rFonts w:hint="eastAsia" w:ascii="宋体" w:hAnsi="宋体"/>
                <w:sz w:val="24"/>
                <w:szCs w:val="28"/>
                <w:lang w:val="en-US" w:eastAsia="zh-CN"/>
              </w:rPr>
              <w:t>目前国内各地零售药店正在蓬勃发展，据统计国内零售药店已经超过20万家，并且增长速度依然不减，目前国内零售药店经营手段落后，而国家对零售药店规范化管理，实施GSP认证已是大势所趋，零售药店为提高自身竞争力和顺利达标，使用专业管理软件是必经之路，药店管理软件市场潜力巨大，商机无限。</w:t>
            </w:r>
          </w:p>
          <w:p>
            <w:pPr>
              <w:numPr>
                <w:ilvl w:val="0"/>
                <w:numId w:val="0"/>
              </w:numPr>
              <w:spacing w:line="300" w:lineRule="atLeast"/>
              <w:ind w:firstLine="480" w:firstLineChars="200"/>
              <w:rPr>
                <w:rFonts w:hint="default" w:ascii="宋体" w:hAnsi="宋体"/>
                <w:color w:val="000000"/>
                <w:sz w:val="24"/>
                <w:szCs w:val="24"/>
                <w:lang w:val="en-US" w:eastAsia="zh-CN"/>
              </w:rPr>
            </w:pPr>
            <w:r>
              <w:rPr>
                <w:rFonts w:hint="eastAsia" w:ascii="宋体" w:hAnsi="宋体"/>
                <w:color w:val="000000"/>
                <w:sz w:val="24"/>
                <w:szCs w:val="24"/>
                <w:lang w:val="en-US" w:eastAsia="zh-CN"/>
              </w:rPr>
              <w:t>发展趋势：管理系统的兴起，对药店管理系统的充分使用，为药店进销存管理提供了更好的条件，同时药品的库存情况反馈能使药店的采购周期缩短，加快药店的资金周转，使药品挤压现象向零方向发展。药店管理系统应该为药店科学制定采购计划提供方便条件，让药品的销售更加顺利。多销，减少库存，零库存管理将是未来药店管理的发展趋势。</w:t>
            </w:r>
          </w:p>
          <w:p>
            <w:pPr>
              <w:spacing w:line="360" w:lineRule="auto"/>
              <w:ind w:firstLine="720" w:firstLineChars="300"/>
              <w:rPr>
                <w:rFonts w:hint="default" w:ascii="宋体" w:hAnsi="宋体"/>
                <w:sz w:val="24"/>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38" w:hRule="atLeast"/>
          <w:jc w:val="center"/>
        </w:trPr>
        <w:tc>
          <w:tcPr>
            <w:tcW w:w="9360" w:type="dxa"/>
            <w:gridSpan w:val="4"/>
          </w:tcPr>
          <w:p>
            <w:pPr>
              <w:spacing w:line="300" w:lineRule="atLeast"/>
              <w:rPr>
                <w:rFonts w:ascii="宋体" w:hAnsi="宋体"/>
                <w:color w:val="000000"/>
                <w:sz w:val="28"/>
                <w:szCs w:val="28"/>
              </w:rPr>
            </w:pPr>
            <w:r>
              <w:rPr>
                <w:rFonts w:hint="eastAsia" w:ascii="宋体" w:hAnsi="宋体"/>
                <w:sz w:val="28"/>
                <w:szCs w:val="28"/>
              </w:rPr>
              <w:t>五、本课题</w:t>
            </w:r>
            <w:r>
              <w:rPr>
                <w:rFonts w:hint="eastAsia" w:ascii="宋体" w:hAnsi="宋体"/>
                <w:color w:val="000000"/>
                <w:sz w:val="28"/>
                <w:szCs w:val="28"/>
              </w:rPr>
              <w:t>解决思路或实验方法</w:t>
            </w:r>
          </w:p>
          <w:p>
            <w:pPr>
              <w:spacing w:line="360" w:lineRule="auto"/>
              <w:rPr>
                <w:rFonts w:ascii="宋体" w:hAnsi="宋体"/>
                <w:sz w:val="24"/>
                <w:szCs w:val="28"/>
              </w:rPr>
            </w:pPr>
            <w:bookmarkStart w:id="16" w:name="five"/>
            <w:bookmarkEnd w:id="16"/>
            <w:r>
              <w:rPr>
                <w:rFonts w:hint="eastAsia" w:ascii="宋体" w:hAnsi="宋体"/>
                <w:sz w:val="24"/>
                <w:szCs w:val="28"/>
              </w:rPr>
              <w:t>依照软件工程的方法，对</w:t>
            </w:r>
            <w:r>
              <w:rPr>
                <w:rFonts w:hint="eastAsia" w:ascii="宋体" w:hAnsi="宋体"/>
                <w:sz w:val="24"/>
                <w:szCs w:val="28"/>
                <w:lang w:val="en-US" w:eastAsia="zh-CN"/>
              </w:rPr>
              <w:t>药店管理</w:t>
            </w:r>
            <w:r>
              <w:rPr>
                <w:rFonts w:hint="eastAsia" w:ascii="宋体" w:hAnsi="宋体"/>
                <w:sz w:val="24"/>
                <w:szCs w:val="28"/>
              </w:rPr>
              <w:t>系统进行需求分析（可行性分析、功能需求分析、非功能需求分析），然后根据分析的结果，进行系统设计（系统的整体架构设计、</w:t>
            </w:r>
            <w:r>
              <w:rPr>
                <w:rFonts w:ascii="宋体" w:hAnsi="宋体"/>
                <w:sz w:val="24"/>
                <w:szCs w:val="28"/>
              </w:rPr>
              <w:t>SpringCloud系统服务治理的设计、系统数据库表的设计），根据设计结果进行相应的系统实现（</w:t>
            </w:r>
            <w:r>
              <w:rPr>
                <w:rFonts w:ascii="宋体" w:hAnsi="宋体" w:eastAsia="宋体" w:cs="宋体"/>
                <w:sz w:val="24"/>
                <w:szCs w:val="24"/>
              </w:rPr>
              <w:t>系统的整体架构设计、Spring系统设计、Spring MVC系统设计、MyBatis系统设计</w:t>
            </w:r>
            <w:r>
              <w:rPr>
                <w:rFonts w:ascii="宋体" w:hAnsi="宋体"/>
                <w:sz w:val="24"/>
                <w:szCs w:val="28"/>
              </w:rPr>
              <w:t>），最后进行系统测试验证（系统测试环境与测试工具、系统功能测试、系统性能测试</w:t>
            </w:r>
            <w:r>
              <w:rPr>
                <w:rFonts w:hint="eastAsia" w:ascii="宋体" w:hAnsi="宋体"/>
                <w:sz w:val="24"/>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9360" w:type="dxa"/>
            <w:gridSpan w:val="4"/>
          </w:tcPr>
          <w:p>
            <w:pPr>
              <w:spacing w:line="300" w:lineRule="atLeast"/>
              <w:rPr>
                <w:rFonts w:ascii="宋体" w:hAnsi="宋体"/>
                <w:sz w:val="28"/>
                <w:szCs w:val="28"/>
              </w:rPr>
            </w:pPr>
            <w:r>
              <w:rPr>
                <w:rFonts w:hint="eastAsia" w:ascii="宋体" w:hAnsi="宋体"/>
                <w:sz w:val="28"/>
                <w:szCs w:val="28"/>
              </w:rPr>
              <w:t>六、工作计划或时间安排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2208" w:type="dxa"/>
            <w:gridSpan w:val="3"/>
            <w:vAlign w:val="center"/>
          </w:tcPr>
          <w:p>
            <w:pPr>
              <w:spacing w:line="300" w:lineRule="atLeast"/>
              <w:rPr>
                <w:rFonts w:ascii="宋体" w:hAnsi="宋体"/>
                <w:sz w:val="28"/>
                <w:szCs w:val="28"/>
              </w:rPr>
            </w:pPr>
            <w:r>
              <w:rPr>
                <w:rFonts w:hint="eastAsia" w:ascii="宋体" w:hAnsi="宋体"/>
                <w:sz w:val="28"/>
                <w:szCs w:val="28"/>
              </w:rPr>
              <w:t>起止日期</w:t>
            </w:r>
          </w:p>
        </w:tc>
        <w:tc>
          <w:tcPr>
            <w:tcW w:w="7152" w:type="dxa"/>
            <w:vAlign w:val="center"/>
          </w:tcPr>
          <w:p>
            <w:pPr>
              <w:spacing w:line="300" w:lineRule="atLeast"/>
              <w:rPr>
                <w:rFonts w:ascii="宋体" w:hAnsi="宋体"/>
                <w:sz w:val="28"/>
                <w:szCs w:val="28"/>
              </w:rPr>
            </w:pPr>
            <w:r>
              <w:rPr>
                <w:rFonts w:hint="eastAsia" w:ascii="宋体" w:hAnsi="宋体"/>
                <w:sz w:val="28"/>
                <w:szCs w:val="28"/>
              </w:rPr>
              <w:t>毕业设计(论文)工作进度（主要内容、完成要求）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2208" w:type="dxa"/>
            <w:gridSpan w:val="3"/>
          </w:tcPr>
          <w:p>
            <w:pPr>
              <w:spacing w:line="300" w:lineRule="atLeast"/>
              <w:rPr>
                <w:bCs/>
                <w:color w:val="000000"/>
                <w:sz w:val="24"/>
              </w:rPr>
            </w:pPr>
            <w:r>
              <w:rPr>
                <w:rFonts w:hint="eastAsia"/>
                <w:bCs/>
                <w:color w:val="000000"/>
                <w:sz w:val="24"/>
              </w:rPr>
              <w:t>20</w:t>
            </w:r>
            <w:r>
              <w:rPr>
                <w:rFonts w:hint="eastAsia"/>
                <w:bCs/>
                <w:color w:val="000000"/>
                <w:sz w:val="24"/>
                <w:lang w:val="en-US" w:eastAsia="zh-CN"/>
              </w:rPr>
              <w:t>21</w:t>
            </w:r>
            <w:r>
              <w:rPr>
                <w:rFonts w:hint="eastAsia"/>
                <w:bCs/>
                <w:color w:val="000000"/>
                <w:sz w:val="24"/>
              </w:rPr>
              <w:t>.10.30至20</w:t>
            </w:r>
            <w:r>
              <w:rPr>
                <w:rFonts w:hint="eastAsia"/>
                <w:bCs/>
                <w:color w:val="000000"/>
                <w:sz w:val="24"/>
                <w:lang w:val="en-US" w:eastAsia="zh-CN"/>
              </w:rPr>
              <w:t>21</w:t>
            </w:r>
            <w:r>
              <w:rPr>
                <w:rFonts w:hint="eastAsia"/>
                <w:bCs/>
                <w:color w:val="000000"/>
                <w:sz w:val="24"/>
              </w:rPr>
              <w:t>.11.09</w:t>
            </w:r>
          </w:p>
        </w:tc>
        <w:tc>
          <w:tcPr>
            <w:tcW w:w="7152" w:type="dxa"/>
            <w:shd w:val="clear" w:color="auto" w:fill="auto"/>
          </w:tcPr>
          <w:p>
            <w:pPr>
              <w:spacing w:line="300" w:lineRule="atLeast"/>
              <w:rPr>
                <w:bCs/>
                <w:color w:val="000000"/>
                <w:sz w:val="24"/>
              </w:rPr>
            </w:pPr>
            <w:r>
              <w:rPr>
                <w:rFonts w:hint="eastAsia"/>
                <w:bCs/>
                <w:color w:val="000000"/>
                <w:sz w:val="24"/>
              </w:rPr>
              <w:t>制定计划，确定课题和完成选题工作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2208" w:type="dxa"/>
            <w:gridSpan w:val="3"/>
          </w:tcPr>
          <w:p>
            <w:pPr>
              <w:spacing w:line="300" w:lineRule="atLeast"/>
              <w:rPr>
                <w:bCs/>
                <w:color w:val="000000"/>
                <w:sz w:val="24"/>
              </w:rPr>
            </w:pPr>
            <w:r>
              <w:rPr>
                <w:rFonts w:hint="eastAsia"/>
                <w:bCs/>
                <w:color w:val="000000"/>
                <w:sz w:val="24"/>
              </w:rPr>
              <w:t>20</w:t>
            </w:r>
            <w:r>
              <w:rPr>
                <w:rFonts w:hint="eastAsia"/>
                <w:bCs/>
                <w:color w:val="000000"/>
                <w:sz w:val="24"/>
                <w:lang w:val="en-US" w:eastAsia="zh-CN"/>
              </w:rPr>
              <w:t>21</w:t>
            </w:r>
            <w:r>
              <w:rPr>
                <w:rFonts w:hint="eastAsia"/>
                <w:bCs/>
                <w:color w:val="000000"/>
                <w:sz w:val="24"/>
              </w:rPr>
              <w:t>.11.10至202</w:t>
            </w:r>
            <w:r>
              <w:rPr>
                <w:rFonts w:hint="eastAsia"/>
                <w:bCs/>
                <w:color w:val="000000"/>
                <w:sz w:val="24"/>
                <w:lang w:val="en-US" w:eastAsia="zh-CN"/>
              </w:rPr>
              <w:t>2</w:t>
            </w:r>
            <w:r>
              <w:rPr>
                <w:rFonts w:hint="eastAsia"/>
                <w:bCs/>
                <w:color w:val="000000"/>
                <w:sz w:val="24"/>
              </w:rPr>
              <w:t>.02.13</w:t>
            </w:r>
          </w:p>
        </w:tc>
        <w:tc>
          <w:tcPr>
            <w:tcW w:w="7152" w:type="dxa"/>
            <w:shd w:val="clear" w:color="auto" w:fill="auto"/>
          </w:tcPr>
          <w:p>
            <w:pPr>
              <w:spacing w:line="300" w:lineRule="atLeast"/>
              <w:rPr>
                <w:bCs/>
                <w:color w:val="000000"/>
                <w:sz w:val="24"/>
              </w:rPr>
            </w:pPr>
            <w:r>
              <w:rPr>
                <w:rFonts w:hint="eastAsia"/>
                <w:bCs/>
                <w:color w:val="000000"/>
                <w:sz w:val="24"/>
              </w:rPr>
              <w:t>查阅相关资料，完成开题报告的编写以及外文翻译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2208" w:type="dxa"/>
            <w:gridSpan w:val="3"/>
          </w:tcPr>
          <w:p>
            <w:pPr>
              <w:spacing w:line="300" w:lineRule="atLeast"/>
              <w:rPr>
                <w:bCs/>
                <w:color w:val="000000"/>
                <w:sz w:val="24"/>
              </w:rPr>
            </w:pPr>
            <w:r>
              <w:rPr>
                <w:rFonts w:hint="eastAsia"/>
                <w:bCs/>
                <w:color w:val="000000"/>
                <w:sz w:val="24"/>
              </w:rPr>
              <w:t>202</w:t>
            </w:r>
            <w:r>
              <w:rPr>
                <w:rFonts w:hint="eastAsia"/>
                <w:bCs/>
                <w:color w:val="000000"/>
                <w:sz w:val="24"/>
                <w:lang w:val="en-US" w:eastAsia="zh-CN"/>
              </w:rPr>
              <w:t>2</w:t>
            </w:r>
            <w:r>
              <w:rPr>
                <w:rFonts w:hint="eastAsia"/>
                <w:bCs/>
                <w:color w:val="000000"/>
                <w:sz w:val="24"/>
              </w:rPr>
              <w:t>.02.14至202</w:t>
            </w:r>
            <w:r>
              <w:rPr>
                <w:rFonts w:hint="eastAsia"/>
                <w:bCs/>
                <w:color w:val="000000"/>
                <w:sz w:val="24"/>
                <w:lang w:val="en-US" w:eastAsia="zh-CN"/>
              </w:rPr>
              <w:t>2</w:t>
            </w:r>
            <w:r>
              <w:rPr>
                <w:rFonts w:hint="eastAsia"/>
                <w:bCs/>
                <w:color w:val="000000"/>
                <w:sz w:val="24"/>
              </w:rPr>
              <w:t>.03.08</w:t>
            </w:r>
          </w:p>
        </w:tc>
        <w:tc>
          <w:tcPr>
            <w:tcW w:w="7152" w:type="dxa"/>
            <w:shd w:val="clear" w:color="auto" w:fill="auto"/>
          </w:tcPr>
          <w:p>
            <w:pPr>
              <w:spacing w:line="300" w:lineRule="atLeast"/>
              <w:rPr>
                <w:bCs/>
                <w:color w:val="000000"/>
                <w:sz w:val="24"/>
              </w:rPr>
            </w:pPr>
            <w:r>
              <w:rPr>
                <w:rFonts w:hint="eastAsia"/>
                <w:bCs/>
                <w:color w:val="000000"/>
                <w:sz w:val="24"/>
              </w:rPr>
              <w:t>进行需求分析（可行性分析、功能需求分析、非功能需求分析）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2208" w:type="dxa"/>
            <w:gridSpan w:val="3"/>
          </w:tcPr>
          <w:p>
            <w:pPr>
              <w:spacing w:line="300" w:lineRule="atLeast"/>
              <w:rPr>
                <w:bCs/>
                <w:color w:val="000000"/>
                <w:sz w:val="24"/>
              </w:rPr>
            </w:pPr>
            <w:r>
              <w:rPr>
                <w:rFonts w:hint="eastAsia"/>
                <w:bCs/>
                <w:color w:val="000000"/>
                <w:sz w:val="24"/>
              </w:rPr>
              <w:t>202</w:t>
            </w:r>
            <w:r>
              <w:rPr>
                <w:rFonts w:hint="eastAsia"/>
                <w:bCs/>
                <w:color w:val="000000"/>
                <w:sz w:val="24"/>
                <w:lang w:val="en-US" w:eastAsia="zh-CN"/>
              </w:rPr>
              <w:t>2</w:t>
            </w:r>
            <w:r>
              <w:rPr>
                <w:rFonts w:hint="eastAsia"/>
                <w:bCs/>
                <w:color w:val="000000"/>
                <w:sz w:val="24"/>
              </w:rPr>
              <w:t>.03.09至202</w:t>
            </w:r>
            <w:r>
              <w:rPr>
                <w:rFonts w:hint="eastAsia"/>
                <w:bCs/>
                <w:color w:val="000000"/>
                <w:sz w:val="24"/>
                <w:lang w:val="en-US" w:eastAsia="zh-CN"/>
              </w:rPr>
              <w:t>2</w:t>
            </w:r>
            <w:r>
              <w:rPr>
                <w:rFonts w:hint="eastAsia"/>
                <w:bCs/>
                <w:color w:val="000000"/>
                <w:sz w:val="24"/>
              </w:rPr>
              <w:t>.03.22</w:t>
            </w:r>
          </w:p>
        </w:tc>
        <w:tc>
          <w:tcPr>
            <w:tcW w:w="7152" w:type="dxa"/>
            <w:shd w:val="clear" w:color="auto" w:fill="auto"/>
          </w:tcPr>
          <w:p>
            <w:pPr>
              <w:spacing w:line="300" w:lineRule="atLeast"/>
              <w:rPr>
                <w:bCs/>
                <w:color w:val="000000"/>
                <w:sz w:val="24"/>
              </w:rPr>
            </w:pPr>
            <w:r>
              <w:rPr>
                <w:rFonts w:hint="eastAsia"/>
                <w:bCs/>
                <w:color w:val="000000"/>
                <w:sz w:val="24"/>
              </w:rPr>
              <w:t>进行系统设计（系统的整体架构设计、系统服务集群的设计、SpringCloud系统服务治理的设计、系统数据库表的设计）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2208" w:type="dxa"/>
            <w:gridSpan w:val="3"/>
          </w:tcPr>
          <w:p>
            <w:pPr>
              <w:spacing w:line="300" w:lineRule="atLeast"/>
              <w:rPr>
                <w:bCs/>
                <w:color w:val="000000"/>
                <w:sz w:val="24"/>
              </w:rPr>
            </w:pPr>
            <w:r>
              <w:rPr>
                <w:rFonts w:hint="eastAsia"/>
                <w:bCs/>
                <w:color w:val="000000"/>
                <w:sz w:val="24"/>
              </w:rPr>
              <w:t>202</w:t>
            </w:r>
            <w:r>
              <w:rPr>
                <w:rFonts w:hint="eastAsia"/>
                <w:bCs/>
                <w:color w:val="000000"/>
                <w:sz w:val="24"/>
                <w:lang w:val="en-US" w:eastAsia="zh-CN"/>
              </w:rPr>
              <w:t>2</w:t>
            </w:r>
            <w:r>
              <w:rPr>
                <w:rFonts w:hint="eastAsia"/>
                <w:bCs/>
                <w:color w:val="000000"/>
                <w:sz w:val="24"/>
              </w:rPr>
              <w:t>.03.23至202</w:t>
            </w:r>
            <w:r>
              <w:rPr>
                <w:rFonts w:hint="eastAsia"/>
                <w:bCs/>
                <w:color w:val="000000"/>
                <w:sz w:val="24"/>
                <w:lang w:val="en-US" w:eastAsia="zh-CN"/>
              </w:rPr>
              <w:t>2</w:t>
            </w:r>
            <w:r>
              <w:rPr>
                <w:rFonts w:hint="eastAsia"/>
                <w:bCs/>
                <w:color w:val="000000"/>
                <w:sz w:val="24"/>
              </w:rPr>
              <w:t>.03.31</w:t>
            </w:r>
          </w:p>
        </w:tc>
        <w:tc>
          <w:tcPr>
            <w:tcW w:w="7152" w:type="dxa"/>
            <w:shd w:val="clear" w:color="auto" w:fill="auto"/>
          </w:tcPr>
          <w:p>
            <w:pPr>
              <w:spacing w:line="300" w:lineRule="atLeast"/>
              <w:rPr>
                <w:bCs/>
                <w:color w:val="000000"/>
                <w:sz w:val="24"/>
              </w:rPr>
            </w:pPr>
            <w:r>
              <w:rPr>
                <w:rFonts w:hint="eastAsia"/>
                <w:bCs/>
                <w:color w:val="000000"/>
                <w:sz w:val="24"/>
              </w:rPr>
              <w:t>根据设计结果进行相应的系统实现（</w:t>
            </w:r>
            <w:r>
              <w:rPr>
                <w:rFonts w:ascii="宋体" w:hAnsi="宋体" w:eastAsia="宋体" w:cs="宋体"/>
                <w:sz w:val="24"/>
                <w:szCs w:val="24"/>
              </w:rPr>
              <w:t>系统的整体架构设计、Spring系统设计、Spring MVC系统设计、MyBatis系统设计</w:t>
            </w:r>
            <w:r>
              <w:rPr>
                <w:rFonts w:hint="eastAsia"/>
                <w:bCs/>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2208" w:type="dxa"/>
            <w:gridSpan w:val="3"/>
          </w:tcPr>
          <w:p>
            <w:pPr>
              <w:spacing w:line="300" w:lineRule="atLeast"/>
              <w:rPr>
                <w:bCs/>
                <w:color w:val="000000"/>
                <w:sz w:val="24"/>
              </w:rPr>
            </w:pPr>
            <w:r>
              <w:rPr>
                <w:rFonts w:hint="eastAsia"/>
                <w:bCs/>
                <w:color w:val="000000"/>
                <w:sz w:val="24"/>
              </w:rPr>
              <w:t>202</w:t>
            </w:r>
            <w:r>
              <w:rPr>
                <w:rFonts w:hint="eastAsia"/>
                <w:bCs/>
                <w:color w:val="000000"/>
                <w:sz w:val="24"/>
                <w:lang w:val="en-US" w:eastAsia="zh-CN"/>
              </w:rPr>
              <w:t>2</w:t>
            </w:r>
            <w:r>
              <w:rPr>
                <w:rFonts w:hint="eastAsia"/>
                <w:bCs/>
                <w:color w:val="000000"/>
                <w:sz w:val="24"/>
              </w:rPr>
              <w:t>.04.01至202</w:t>
            </w:r>
            <w:r>
              <w:rPr>
                <w:rFonts w:hint="eastAsia"/>
                <w:bCs/>
                <w:color w:val="000000"/>
                <w:sz w:val="24"/>
                <w:lang w:val="en-US" w:eastAsia="zh-CN"/>
              </w:rPr>
              <w:t>2</w:t>
            </w:r>
            <w:r>
              <w:rPr>
                <w:rFonts w:hint="eastAsia"/>
                <w:bCs/>
                <w:color w:val="000000"/>
                <w:sz w:val="24"/>
              </w:rPr>
              <w:t>.04.10</w:t>
            </w:r>
          </w:p>
        </w:tc>
        <w:tc>
          <w:tcPr>
            <w:tcW w:w="7152" w:type="dxa"/>
            <w:shd w:val="clear" w:color="auto" w:fill="auto"/>
          </w:tcPr>
          <w:p>
            <w:pPr>
              <w:spacing w:line="300" w:lineRule="atLeast"/>
              <w:rPr>
                <w:bCs/>
                <w:color w:val="000000"/>
                <w:sz w:val="24"/>
              </w:rPr>
            </w:pPr>
            <w:r>
              <w:rPr>
                <w:rFonts w:hint="eastAsia"/>
                <w:bCs/>
                <w:color w:val="000000"/>
                <w:sz w:val="24"/>
              </w:rPr>
              <w:t>准备接受中期检查，多余时间的继续进行系统实现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2208" w:type="dxa"/>
            <w:gridSpan w:val="3"/>
          </w:tcPr>
          <w:p>
            <w:pPr>
              <w:spacing w:line="300" w:lineRule="atLeast"/>
              <w:rPr>
                <w:bCs/>
                <w:color w:val="000000"/>
                <w:sz w:val="24"/>
              </w:rPr>
            </w:pPr>
            <w:r>
              <w:rPr>
                <w:rFonts w:hint="eastAsia"/>
                <w:bCs/>
                <w:color w:val="000000"/>
                <w:sz w:val="24"/>
              </w:rPr>
              <w:t>202</w:t>
            </w:r>
            <w:r>
              <w:rPr>
                <w:rFonts w:hint="eastAsia"/>
                <w:bCs/>
                <w:color w:val="000000"/>
                <w:sz w:val="24"/>
                <w:lang w:val="en-US" w:eastAsia="zh-CN"/>
              </w:rPr>
              <w:t>2</w:t>
            </w:r>
            <w:r>
              <w:rPr>
                <w:rFonts w:hint="eastAsia"/>
                <w:bCs/>
                <w:color w:val="000000"/>
                <w:sz w:val="24"/>
              </w:rPr>
              <w:t>.04.11至202</w:t>
            </w:r>
            <w:r>
              <w:rPr>
                <w:rFonts w:hint="eastAsia"/>
                <w:bCs/>
                <w:color w:val="000000"/>
                <w:sz w:val="24"/>
                <w:lang w:val="en-US" w:eastAsia="zh-CN"/>
              </w:rPr>
              <w:t>2</w:t>
            </w:r>
            <w:r>
              <w:rPr>
                <w:rFonts w:hint="eastAsia"/>
                <w:bCs/>
                <w:color w:val="000000"/>
                <w:sz w:val="24"/>
              </w:rPr>
              <w:t>.04.12</w:t>
            </w:r>
          </w:p>
        </w:tc>
        <w:tc>
          <w:tcPr>
            <w:tcW w:w="7152" w:type="dxa"/>
            <w:shd w:val="clear" w:color="auto" w:fill="auto"/>
          </w:tcPr>
          <w:p>
            <w:pPr>
              <w:spacing w:line="300" w:lineRule="atLeast"/>
              <w:rPr>
                <w:bCs/>
                <w:color w:val="000000"/>
                <w:sz w:val="24"/>
              </w:rPr>
            </w:pPr>
            <w:r>
              <w:rPr>
                <w:rFonts w:hint="eastAsia"/>
                <w:bCs/>
                <w:color w:val="000000"/>
                <w:sz w:val="24"/>
              </w:rPr>
              <w:t>根据设计结果进行相应的系统实现（</w:t>
            </w:r>
            <w:r>
              <w:rPr>
                <w:rFonts w:ascii="宋体" w:hAnsi="宋体" w:eastAsia="宋体" w:cs="宋体"/>
                <w:sz w:val="24"/>
                <w:szCs w:val="24"/>
              </w:rPr>
              <w:t>系统的整体架构设计、Spring系统设计、Spring MVC系统设计、MyBatis系统设计</w:t>
            </w:r>
            <w:r>
              <w:rPr>
                <w:rFonts w:hint="eastAsia"/>
                <w:bCs/>
                <w:color w:val="00000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2208" w:type="dxa"/>
            <w:gridSpan w:val="3"/>
          </w:tcPr>
          <w:p>
            <w:pPr>
              <w:spacing w:line="300" w:lineRule="atLeast"/>
              <w:rPr>
                <w:bCs/>
                <w:color w:val="000000"/>
                <w:sz w:val="24"/>
              </w:rPr>
            </w:pPr>
            <w:r>
              <w:rPr>
                <w:rFonts w:hint="eastAsia"/>
                <w:bCs/>
                <w:color w:val="000000"/>
                <w:sz w:val="24"/>
              </w:rPr>
              <w:t>202</w:t>
            </w:r>
            <w:r>
              <w:rPr>
                <w:rFonts w:hint="eastAsia"/>
                <w:bCs/>
                <w:color w:val="000000"/>
                <w:sz w:val="24"/>
                <w:lang w:val="en-US" w:eastAsia="zh-CN"/>
              </w:rPr>
              <w:t>2</w:t>
            </w:r>
            <w:r>
              <w:rPr>
                <w:rFonts w:hint="eastAsia"/>
                <w:bCs/>
                <w:color w:val="000000"/>
                <w:sz w:val="24"/>
              </w:rPr>
              <w:t>.04.13至202</w:t>
            </w:r>
            <w:r>
              <w:rPr>
                <w:rFonts w:hint="eastAsia"/>
                <w:bCs/>
                <w:color w:val="000000"/>
                <w:sz w:val="24"/>
                <w:lang w:val="en-US" w:eastAsia="zh-CN"/>
              </w:rPr>
              <w:t>2</w:t>
            </w:r>
            <w:r>
              <w:rPr>
                <w:rFonts w:hint="eastAsia"/>
                <w:bCs/>
                <w:color w:val="000000"/>
                <w:sz w:val="24"/>
              </w:rPr>
              <w:t>.04.19</w:t>
            </w:r>
          </w:p>
        </w:tc>
        <w:tc>
          <w:tcPr>
            <w:tcW w:w="7152" w:type="dxa"/>
            <w:shd w:val="clear" w:color="auto" w:fill="auto"/>
          </w:tcPr>
          <w:p>
            <w:pPr>
              <w:spacing w:line="300" w:lineRule="atLeast"/>
              <w:rPr>
                <w:bCs/>
                <w:color w:val="000000"/>
                <w:sz w:val="24"/>
              </w:rPr>
            </w:pPr>
            <w:r>
              <w:rPr>
                <w:rFonts w:hint="eastAsia"/>
                <w:bCs/>
                <w:color w:val="000000"/>
                <w:sz w:val="24"/>
              </w:rPr>
              <w:t>进行系统测试验证（系统测试环境与测试工具、系统功能测试、系统性能测试）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jc w:val="center"/>
        </w:trPr>
        <w:tc>
          <w:tcPr>
            <w:tcW w:w="2208" w:type="dxa"/>
            <w:gridSpan w:val="3"/>
          </w:tcPr>
          <w:p>
            <w:pPr>
              <w:spacing w:line="300" w:lineRule="atLeast"/>
              <w:rPr>
                <w:bCs/>
                <w:color w:val="000000"/>
                <w:sz w:val="24"/>
              </w:rPr>
            </w:pPr>
            <w:r>
              <w:rPr>
                <w:rFonts w:hint="eastAsia"/>
                <w:bCs/>
                <w:color w:val="000000"/>
                <w:sz w:val="24"/>
              </w:rPr>
              <w:t>202</w:t>
            </w:r>
            <w:r>
              <w:rPr>
                <w:rFonts w:hint="eastAsia"/>
                <w:bCs/>
                <w:color w:val="000000"/>
                <w:sz w:val="24"/>
                <w:lang w:val="en-US" w:eastAsia="zh-CN"/>
              </w:rPr>
              <w:t>2</w:t>
            </w:r>
            <w:r>
              <w:rPr>
                <w:rFonts w:hint="eastAsia"/>
                <w:bCs/>
                <w:color w:val="000000"/>
                <w:sz w:val="24"/>
              </w:rPr>
              <w:t>.04.20至202</w:t>
            </w:r>
            <w:r>
              <w:rPr>
                <w:rFonts w:hint="eastAsia"/>
                <w:bCs/>
                <w:color w:val="000000"/>
                <w:sz w:val="24"/>
                <w:lang w:val="en-US" w:eastAsia="zh-CN"/>
              </w:rPr>
              <w:t>2</w:t>
            </w:r>
            <w:r>
              <w:rPr>
                <w:rFonts w:hint="eastAsia"/>
                <w:bCs/>
                <w:color w:val="000000"/>
                <w:sz w:val="24"/>
              </w:rPr>
              <w:t>.05.10</w:t>
            </w:r>
          </w:p>
        </w:tc>
        <w:tc>
          <w:tcPr>
            <w:tcW w:w="7152" w:type="dxa"/>
            <w:shd w:val="clear" w:color="auto" w:fill="auto"/>
          </w:tcPr>
          <w:p>
            <w:pPr>
              <w:spacing w:line="300" w:lineRule="atLeast"/>
              <w:rPr>
                <w:bCs/>
                <w:color w:val="000000"/>
                <w:sz w:val="24"/>
              </w:rPr>
            </w:pPr>
            <w:r>
              <w:rPr>
                <w:rFonts w:hint="eastAsia"/>
                <w:bCs/>
                <w:color w:val="000000"/>
                <w:sz w:val="24"/>
              </w:rPr>
              <w:t>编写毕业论文，准备进行答辩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6" w:hRule="atLeast"/>
          <w:jc w:val="center"/>
        </w:trPr>
        <w:tc>
          <w:tcPr>
            <w:tcW w:w="753" w:type="dxa"/>
            <w:vAlign w:val="center"/>
          </w:tcPr>
          <w:p>
            <w:pPr>
              <w:spacing w:line="240" w:lineRule="atLeast"/>
              <w:jc w:val="center"/>
              <w:rPr>
                <w:rFonts w:ascii="宋体" w:hAnsi="宋体"/>
                <w:sz w:val="28"/>
                <w:szCs w:val="28"/>
              </w:rPr>
            </w:pPr>
            <w:r>
              <w:rPr>
                <w:rFonts w:hint="eastAsia" w:ascii="宋体" w:hAnsi="宋体"/>
                <w:sz w:val="28"/>
                <w:szCs w:val="28"/>
              </w:rPr>
              <w:t>指</w:t>
            </w:r>
          </w:p>
          <w:p>
            <w:pPr>
              <w:spacing w:line="240" w:lineRule="atLeast"/>
              <w:jc w:val="center"/>
              <w:rPr>
                <w:rFonts w:ascii="宋体" w:hAnsi="宋体"/>
                <w:sz w:val="28"/>
                <w:szCs w:val="28"/>
              </w:rPr>
            </w:pPr>
            <w:r>
              <w:rPr>
                <w:rFonts w:hint="eastAsia" w:ascii="宋体" w:hAnsi="宋体"/>
                <w:sz w:val="28"/>
                <w:szCs w:val="28"/>
              </w:rPr>
              <w:t>导</w:t>
            </w:r>
          </w:p>
          <w:p>
            <w:pPr>
              <w:spacing w:line="240" w:lineRule="atLeast"/>
              <w:jc w:val="center"/>
              <w:rPr>
                <w:rFonts w:ascii="宋体" w:hAnsi="宋体"/>
                <w:sz w:val="28"/>
                <w:szCs w:val="28"/>
              </w:rPr>
            </w:pPr>
            <w:r>
              <w:rPr>
                <w:rFonts w:hint="eastAsia" w:ascii="宋体" w:hAnsi="宋体"/>
                <w:sz w:val="28"/>
                <w:szCs w:val="28"/>
              </w:rPr>
              <w:t>教</w:t>
            </w:r>
          </w:p>
          <w:p>
            <w:pPr>
              <w:spacing w:line="240" w:lineRule="atLeast"/>
              <w:jc w:val="center"/>
              <w:rPr>
                <w:rFonts w:ascii="宋体" w:hAnsi="宋体"/>
                <w:sz w:val="28"/>
                <w:szCs w:val="28"/>
              </w:rPr>
            </w:pPr>
            <w:r>
              <w:rPr>
                <w:rFonts w:hint="eastAsia" w:ascii="宋体" w:hAnsi="宋体"/>
                <w:sz w:val="28"/>
                <w:szCs w:val="28"/>
              </w:rPr>
              <w:t>师</w:t>
            </w:r>
          </w:p>
          <w:p>
            <w:pPr>
              <w:spacing w:line="240" w:lineRule="atLeast"/>
              <w:jc w:val="center"/>
              <w:rPr>
                <w:rFonts w:ascii="宋体" w:hAnsi="宋体"/>
                <w:sz w:val="28"/>
                <w:szCs w:val="28"/>
              </w:rPr>
            </w:pPr>
            <w:r>
              <w:rPr>
                <w:rFonts w:hint="eastAsia" w:ascii="宋体" w:hAnsi="宋体"/>
                <w:sz w:val="28"/>
                <w:szCs w:val="28"/>
              </w:rPr>
              <w:t>意</w:t>
            </w:r>
          </w:p>
          <w:p>
            <w:pPr>
              <w:spacing w:line="240" w:lineRule="atLeast"/>
              <w:jc w:val="center"/>
              <w:rPr>
                <w:rFonts w:ascii="宋体" w:hAnsi="宋体"/>
                <w:sz w:val="28"/>
                <w:szCs w:val="28"/>
              </w:rPr>
            </w:pPr>
            <w:r>
              <w:rPr>
                <w:rFonts w:hint="eastAsia" w:ascii="宋体" w:hAnsi="宋体"/>
                <w:sz w:val="28"/>
                <w:szCs w:val="28"/>
              </w:rPr>
              <w:t>见</w:t>
            </w:r>
          </w:p>
        </w:tc>
        <w:tc>
          <w:tcPr>
            <w:tcW w:w="8607" w:type="dxa"/>
            <w:gridSpan w:val="3"/>
          </w:tcPr>
          <w:p>
            <w:pPr>
              <w:widowControl/>
              <w:spacing w:line="360" w:lineRule="auto"/>
              <w:jc w:val="left"/>
              <w:rPr>
                <w:bCs/>
                <w:color w:val="000000"/>
                <w:sz w:val="24"/>
              </w:rPr>
            </w:pPr>
            <w:bookmarkStart w:id="17" w:name="jsyj"/>
            <w:bookmarkEnd w:id="17"/>
          </w:p>
          <w:p>
            <w:pPr>
              <w:widowControl/>
              <w:spacing w:line="360" w:lineRule="auto"/>
              <w:jc w:val="left"/>
              <w:rPr>
                <w:bCs/>
                <w:color w:val="000000"/>
                <w:sz w:val="24"/>
              </w:rPr>
            </w:pPr>
          </w:p>
          <w:p>
            <w:pPr>
              <w:widowControl/>
              <w:spacing w:line="360" w:lineRule="auto"/>
              <w:jc w:val="left"/>
              <w:rPr>
                <w:bCs/>
                <w:color w:val="000000"/>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ind w:firstLine="4440" w:firstLineChars="1850"/>
              <w:rPr>
                <w:rFonts w:ascii="宋体" w:hAnsi="宋体"/>
                <w:sz w:val="24"/>
              </w:rPr>
            </w:pPr>
            <w:r>
              <w:rPr>
                <w:rFonts w:hint="eastAsia" w:ascii="宋体" w:hAnsi="宋体"/>
                <w:sz w:val="24"/>
              </w:rPr>
              <w:t>指导教师（签字）：</w:t>
            </w:r>
            <w:bookmarkStart w:id="18" w:name="jsname"/>
            <w:bookmarkEnd w:id="18"/>
          </w:p>
          <w:p>
            <w:pPr>
              <w:spacing w:line="360" w:lineRule="auto"/>
              <w:jc w:val="center"/>
              <w:rPr>
                <w:rFonts w:ascii="宋体" w:hAnsi="宋体"/>
                <w:sz w:val="24"/>
              </w:rPr>
            </w:pPr>
            <w:bookmarkStart w:id="19" w:name="jsyear"/>
            <w:bookmarkEnd w:id="19"/>
            <w:r>
              <w:rPr>
                <w:rFonts w:hint="eastAsia" w:ascii="宋体" w:hAnsi="宋体"/>
                <w:sz w:val="24"/>
                <w:lang w:val="en-US" w:eastAsia="zh-CN"/>
              </w:rPr>
              <w:t xml:space="preserve">                                         </w:t>
            </w:r>
            <w:r>
              <w:rPr>
                <w:rFonts w:hint="eastAsia" w:ascii="宋体" w:hAnsi="宋体"/>
                <w:sz w:val="24"/>
              </w:rPr>
              <w:t xml:space="preserve">年  </w:t>
            </w:r>
            <w:bookmarkStart w:id="20" w:name="jsmonth"/>
            <w:bookmarkEnd w:id="20"/>
            <w:r>
              <w:rPr>
                <w:rFonts w:hint="eastAsia" w:ascii="宋体" w:hAnsi="宋体"/>
                <w:sz w:val="24"/>
              </w:rPr>
              <w:t xml:space="preserve">  月  </w:t>
            </w:r>
            <w:bookmarkStart w:id="21" w:name="jsday"/>
            <w:bookmarkEnd w:id="21"/>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7" w:hRule="atLeast"/>
          <w:jc w:val="center"/>
        </w:trPr>
        <w:tc>
          <w:tcPr>
            <w:tcW w:w="753" w:type="dxa"/>
            <w:vAlign w:val="center"/>
          </w:tcPr>
          <w:p>
            <w:pPr>
              <w:spacing w:line="240" w:lineRule="atLeast"/>
              <w:jc w:val="center"/>
              <w:rPr>
                <w:rFonts w:ascii="宋体" w:hAnsi="宋体"/>
                <w:color w:val="000000"/>
                <w:sz w:val="28"/>
                <w:szCs w:val="28"/>
              </w:rPr>
            </w:pPr>
            <w:r>
              <w:rPr>
                <w:rFonts w:hint="eastAsia" w:ascii="宋体" w:hAnsi="宋体"/>
                <w:color w:val="000000"/>
                <w:sz w:val="28"/>
                <w:szCs w:val="28"/>
              </w:rPr>
              <w:t>系</w:t>
            </w:r>
          </w:p>
          <w:p>
            <w:pPr>
              <w:spacing w:line="240" w:lineRule="atLeast"/>
              <w:jc w:val="center"/>
              <w:rPr>
                <w:rFonts w:ascii="宋体" w:hAnsi="宋体"/>
                <w:color w:val="000000"/>
                <w:sz w:val="28"/>
                <w:szCs w:val="28"/>
              </w:rPr>
            </w:pPr>
            <w:r>
              <w:rPr>
                <w:rFonts w:hint="eastAsia" w:ascii="宋体" w:hAnsi="宋体"/>
                <w:color w:val="000000"/>
                <w:sz w:val="28"/>
                <w:szCs w:val="28"/>
              </w:rPr>
              <w:t>意</w:t>
            </w:r>
          </w:p>
          <w:p>
            <w:pPr>
              <w:spacing w:line="240" w:lineRule="atLeast"/>
              <w:jc w:val="center"/>
              <w:rPr>
                <w:rFonts w:ascii="宋体" w:hAnsi="宋体"/>
                <w:sz w:val="28"/>
                <w:szCs w:val="28"/>
              </w:rPr>
            </w:pPr>
            <w:r>
              <w:rPr>
                <w:rFonts w:hint="eastAsia" w:ascii="宋体" w:hAnsi="宋体"/>
                <w:color w:val="000000"/>
                <w:sz w:val="28"/>
                <w:szCs w:val="28"/>
              </w:rPr>
              <w:t>见</w:t>
            </w:r>
          </w:p>
        </w:tc>
        <w:tc>
          <w:tcPr>
            <w:tcW w:w="8607" w:type="dxa"/>
            <w:gridSpan w:val="3"/>
          </w:tcPr>
          <w:p>
            <w:pPr>
              <w:widowControl/>
              <w:spacing w:line="360" w:lineRule="auto"/>
              <w:jc w:val="left"/>
              <w:rPr>
                <w:bCs/>
                <w:color w:val="000000"/>
                <w:sz w:val="24"/>
              </w:rPr>
            </w:pPr>
            <w:bookmarkStart w:id="22" w:name="zyyj"/>
            <w:bookmarkEnd w:id="22"/>
          </w:p>
          <w:p>
            <w:pPr>
              <w:widowControl/>
              <w:spacing w:line="360" w:lineRule="auto"/>
              <w:jc w:val="left"/>
              <w:rPr>
                <w:bCs/>
                <w:color w:val="000000"/>
                <w:sz w:val="24"/>
              </w:rPr>
            </w:pPr>
          </w:p>
          <w:p>
            <w:pPr>
              <w:widowControl/>
              <w:spacing w:line="360" w:lineRule="auto"/>
              <w:jc w:val="left"/>
              <w:rPr>
                <w:bCs/>
                <w:color w:val="000000"/>
                <w:sz w:val="24"/>
              </w:rPr>
            </w:pPr>
          </w:p>
          <w:p>
            <w:pPr>
              <w:widowControl/>
              <w:spacing w:line="360" w:lineRule="auto"/>
              <w:jc w:val="left"/>
              <w:rPr>
                <w:bCs/>
                <w:color w:val="000000"/>
                <w:sz w:val="24"/>
              </w:rPr>
            </w:pPr>
          </w:p>
          <w:p>
            <w:pPr>
              <w:widowControl/>
              <w:spacing w:line="360" w:lineRule="auto"/>
              <w:jc w:val="left"/>
              <w:rPr>
                <w:bCs/>
                <w:color w:val="000000"/>
                <w:sz w:val="24"/>
              </w:rPr>
            </w:pPr>
          </w:p>
          <w:p>
            <w:pPr>
              <w:spacing w:line="360" w:lineRule="auto"/>
              <w:rPr>
                <w:rFonts w:ascii="宋体" w:hAnsi="宋体"/>
                <w:sz w:val="24"/>
              </w:rPr>
            </w:pPr>
          </w:p>
          <w:p>
            <w:pPr>
              <w:spacing w:line="360" w:lineRule="auto"/>
              <w:ind w:firstLine="4560" w:firstLineChars="1900"/>
              <w:rPr>
                <w:rFonts w:ascii="宋体" w:hAnsi="宋体"/>
                <w:sz w:val="24"/>
              </w:rPr>
            </w:pPr>
            <w:r>
              <w:rPr>
                <w:rFonts w:hint="eastAsia" w:ascii="宋体" w:hAnsi="宋体"/>
                <w:sz w:val="24"/>
              </w:rPr>
              <w:t>系主任（签字）：</w:t>
            </w:r>
            <w:bookmarkStart w:id="23" w:name="fzrname"/>
            <w:bookmarkEnd w:id="23"/>
          </w:p>
          <w:p>
            <w:pPr>
              <w:spacing w:line="360" w:lineRule="auto"/>
              <w:rPr>
                <w:b/>
                <w:bCs/>
                <w:color w:val="000000"/>
                <w:sz w:val="24"/>
              </w:rPr>
            </w:pP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4"/>
              </w:rPr>
              <w:t xml:space="preserve">年  </w:t>
            </w:r>
            <w:bookmarkStart w:id="24" w:name="zymonth"/>
            <w:bookmarkEnd w:id="24"/>
            <w:r>
              <w:rPr>
                <w:rFonts w:hint="eastAsia" w:ascii="宋体" w:hAnsi="宋体"/>
                <w:sz w:val="24"/>
              </w:rPr>
              <w:t xml:space="preserve">  月  </w:t>
            </w:r>
            <w:bookmarkStart w:id="25" w:name="zyday"/>
            <w:bookmarkEnd w:id="25"/>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jc w:val="center"/>
        </w:trPr>
        <w:tc>
          <w:tcPr>
            <w:tcW w:w="753" w:type="dxa"/>
            <w:vAlign w:val="center"/>
          </w:tcPr>
          <w:p>
            <w:pPr>
              <w:spacing w:line="300" w:lineRule="atLeast"/>
              <w:jc w:val="center"/>
              <w:rPr>
                <w:rFonts w:ascii="宋体" w:hAnsi="宋体"/>
                <w:sz w:val="28"/>
                <w:szCs w:val="28"/>
              </w:rPr>
            </w:pPr>
            <w:r>
              <w:rPr>
                <w:rFonts w:hint="eastAsia" w:ascii="宋体" w:hAnsi="宋体"/>
                <w:sz w:val="28"/>
                <w:szCs w:val="28"/>
              </w:rPr>
              <w:t>学院</w:t>
            </w:r>
          </w:p>
          <w:p>
            <w:pPr>
              <w:spacing w:line="300" w:lineRule="atLeast"/>
              <w:jc w:val="center"/>
              <w:rPr>
                <w:rFonts w:ascii="宋体" w:hAnsi="宋体"/>
                <w:sz w:val="28"/>
                <w:szCs w:val="28"/>
              </w:rPr>
            </w:pPr>
            <w:r>
              <w:rPr>
                <w:rFonts w:hint="eastAsia" w:ascii="宋体" w:hAnsi="宋体"/>
                <w:sz w:val="28"/>
                <w:szCs w:val="28"/>
              </w:rPr>
              <w:t>意</w:t>
            </w:r>
          </w:p>
          <w:p>
            <w:pPr>
              <w:spacing w:line="300" w:lineRule="atLeast"/>
              <w:jc w:val="center"/>
              <w:rPr>
                <w:rFonts w:ascii="宋体" w:hAnsi="宋体"/>
                <w:sz w:val="28"/>
                <w:szCs w:val="28"/>
              </w:rPr>
            </w:pPr>
            <w:r>
              <w:rPr>
                <w:rFonts w:hint="eastAsia" w:ascii="宋体" w:hAnsi="宋体"/>
                <w:sz w:val="28"/>
                <w:szCs w:val="28"/>
              </w:rPr>
              <w:t>见</w:t>
            </w:r>
          </w:p>
        </w:tc>
        <w:tc>
          <w:tcPr>
            <w:tcW w:w="8607" w:type="dxa"/>
            <w:gridSpan w:val="3"/>
          </w:tcPr>
          <w:p>
            <w:pPr>
              <w:spacing w:line="360" w:lineRule="auto"/>
              <w:rPr>
                <w:rFonts w:ascii="宋体" w:hAnsi="宋体"/>
                <w:sz w:val="24"/>
              </w:rPr>
            </w:pPr>
            <w:bookmarkStart w:id="26" w:name="xyyj"/>
            <w:bookmarkEnd w:id="26"/>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ind w:firstLine="3960" w:firstLineChars="1650"/>
              <w:rPr>
                <w:rFonts w:ascii="宋体" w:hAnsi="宋体"/>
                <w:sz w:val="24"/>
              </w:rPr>
            </w:pPr>
            <w:r>
              <w:rPr>
                <w:rFonts w:hint="eastAsia" w:ascii="宋体" w:hAnsi="宋体"/>
                <w:sz w:val="24"/>
              </w:rPr>
              <w:t>教学院长（签字、公章）：</w:t>
            </w:r>
            <w:bookmarkStart w:id="27" w:name="yzname"/>
            <w:bookmarkEnd w:id="27"/>
          </w:p>
          <w:p>
            <w:pPr>
              <w:spacing w:line="360" w:lineRule="auto"/>
              <w:ind w:firstLine="5040" w:firstLineChars="2100"/>
              <w:rPr>
                <w:rFonts w:ascii="黑体" w:eastAsia="黑体"/>
              </w:rPr>
            </w:pPr>
            <w:r>
              <w:rPr>
                <w:rFonts w:hint="eastAsia" w:ascii="宋体" w:hAnsi="宋体"/>
                <w:sz w:val="24"/>
              </w:rPr>
              <w:t xml:space="preserve">      </w:t>
            </w:r>
            <w:bookmarkStart w:id="28" w:name="xyyear"/>
            <w:bookmarkEnd w:id="28"/>
            <w:r>
              <w:rPr>
                <w:rFonts w:hint="eastAsia" w:ascii="宋体" w:hAnsi="宋体"/>
                <w:sz w:val="24"/>
              </w:rPr>
              <w:t xml:space="preserve"> 年  </w:t>
            </w:r>
            <w:bookmarkStart w:id="29" w:name="xymonth"/>
            <w:bookmarkEnd w:id="29"/>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4"/>
              </w:rPr>
              <w:t xml:space="preserve">月  </w:t>
            </w:r>
            <w:bookmarkStart w:id="30" w:name="xyday"/>
            <w:bookmarkEnd w:id="30"/>
            <w:r>
              <w:rPr>
                <w:rFonts w:hint="eastAsia" w:ascii="宋体" w:hAnsi="宋体"/>
                <w:sz w:val="24"/>
              </w:rPr>
              <w:t xml:space="preserve"> 日</w:t>
            </w:r>
          </w:p>
        </w:tc>
      </w:tr>
    </w:tbl>
    <w:p/>
    <w:p>
      <w:pPr>
        <w:ind w:firstLine="420" w:firstLineChars="200"/>
      </w:pPr>
      <w:r>
        <w:rPr>
          <w:rFonts w:hint="eastAsia"/>
        </w:rPr>
        <w:t>注：开题报告作为毕业设计（论文）答辩委员会对学生答辩资格审查的依据材料之一，此报告应在导师指导下，由学生填写，经指导教师签署意见及所在学院审核后生效。</w:t>
      </w:r>
    </w:p>
    <w:p/>
    <w:p/>
    <w:p/>
    <w:p/>
    <w:p>
      <w:pPr>
        <w:rPr>
          <w:color w:val="000000"/>
        </w:rPr>
      </w:pPr>
    </w:p>
    <w:sectPr>
      <w:footerReference r:id="rId3" w:type="default"/>
      <w:footerReference r:id="rId4" w:type="even"/>
      <w:pgSz w:w="11907" w:h="16840"/>
      <w:pgMar w:top="1281" w:right="1134" w:bottom="1202" w:left="1418" w:header="680" w:footer="851"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rPr>
        <w:rStyle w:val="15"/>
      </w:rPr>
      <w:fldChar w:fldCharType="begin"/>
    </w:r>
    <w:r>
      <w:rPr>
        <w:rStyle w:val="15"/>
      </w:rPr>
      <w:instrText xml:space="preserve">PAGE  </w:instrText>
    </w:r>
    <w:r>
      <w:rPr>
        <w:rStyle w:val="15"/>
      </w:rPr>
      <w:fldChar w:fldCharType="separate"/>
    </w:r>
    <w:r>
      <w:rPr>
        <w:rStyle w:val="15"/>
      </w:rPr>
      <w:t>10</w:t>
    </w:r>
    <w:r>
      <w:rPr>
        <w:rStyle w:val="15"/>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5"/>
      </w:rPr>
    </w:pPr>
    <w:r>
      <w:rPr>
        <w:rStyle w:val="15"/>
      </w:rPr>
      <w:fldChar w:fldCharType="begin"/>
    </w:r>
    <w:r>
      <w:rPr>
        <w:rStyle w:val="15"/>
      </w:rPr>
      <w:instrText xml:space="preserve">PAGE  </w:instrText>
    </w:r>
    <w:r>
      <w:rPr>
        <w:rStyle w:val="15"/>
      </w:rPr>
      <w:fldChar w:fldCharType="separate"/>
    </w:r>
    <w:r>
      <w:rPr>
        <w:rStyle w:val="15"/>
      </w:rPr>
      <w:t>33</w:t>
    </w:r>
    <w:r>
      <w:rPr>
        <w:rStyle w:val="15"/>
      </w:rP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121C99"/>
    <w:multiLevelType w:val="singleLevel"/>
    <w:tmpl w:val="FB121C99"/>
    <w:lvl w:ilvl="0" w:tentative="0">
      <w:start w:val="1"/>
      <w:numFmt w:val="chineseCounting"/>
      <w:suff w:val="nothing"/>
      <w:lvlText w:val="%1、"/>
      <w:lvlJc w:val="left"/>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吕志娟">
    <w15:presenceInfo w15:providerId="None" w15:userId="吕志娟"/>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9A"/>
    <w:rsid w:val="00007FCB"/>
    <w:rsid w:val="000149A1"/>
    <w:rsid w:val="00017F5B"/>
    <w:rsid w:val="00017FD8"/>
    <w:rsid w:val="00023B97"/>
    <w:rsid w:val="00024225"/>
    <w:rsid w:val="000346FF"/>
    <w:rsid w:val="0004168F"/>
    <w:rsid w:val="00044FBA"/>
    <w:rsid w:val="00045762"/>
    <w:rsid w:val="00045A50"/>
    <w:rsid w:val="000468A5"/>
    <w:rsid w:val="0005610D"/>
    <w:rsid w:val="000568C7"/>
    <w:rsid w:val="00065948"/>
    <w:rsid w:val="0008386B"/>
    <w:rsid w:val="000905EE"/>
    <w:rsid w:val="00090DBE"/>
    <w:rsid w:val="000B4CF1"/>
    <w:rsid w:val="000C545C"/>
    <w:rsid w:val="000C5EF8"/>
    <w:rsid w:val="000C60BA"/>
    <w:rsid w:val="000C635F"/>
    <w:rsid w:val="000C6FBB"/>
    <w:rsid w:val="000D03AC"/>
    <w:rsid w:val="000D218E"/>
    <w:rsid w:val="000D2EBD"/>
    <w:rsid w:val="000D5D4B"/>
    <w:rsid w:val="000D6463"/>
    <w:rsid w:val="000F2192"/>
    <w:rsid w:val="000F355E"/>
    <w:rsid w:val="000F5E4E"/>
    <w:rsid w:val="000F60F7"/>
    <w:rsid w:val="000F6910"/>
    <w:rsid w:val="00101355"/>
    <w:rsid w:val="001102CA"/>
    <w:rsid w:val="00110C8A"/>
    <w:rsid w:val="0011629F"/>
    <w:rsid w:val="00116FDB"/>
    <w:rsid w:val="001171D6"/>
    <w:rsid w:val="00120EB2"/>
    <w:rsid w:val="001212BC"/>
    <w:rsid w:val="00123AF1"/>
    <w:rsid w:val="001264A6"/>
    <w:rsid w:val="00145950"/>
    <w:rsid w:val="0015080E"/>
    <w:rsid w:val="00153869"/>
    <w:rsid w:val="00155025"/>
    <w:rsid w:val="001623CD"/>
    <w:rsid w:val="00183018"/>
    <w:rsid w:val="00186B26"/>
    <w:rsid w:val="00195D25"/>
    <w:rsid w:val="00197820"/>
    <w:rsid w:val="001A0452"/>
    <w:rsid w:val="001A3D71"/>
    <w:rsid w:val="001B249C"/>
    <w:rsid w:val="001B3A6C"/>
    <w:rsid w:val="001C0724"/>
    <w:rsid w:val="001C2AE7"/>
    <w:rsid w:val="001C6964"/>
    <w:rsid w:val="001D1B4A"/>
    <w:rsid w:val="001E51A2"/>
    <w:rsid w:val="001F3775"/>
    <w:rsid w:val="001F42F3"/>
    <w:rsid w:val="002008F1"/>
    <w:rsid w:val="00217EEB"/>
    <w:rsid w:val="002248A5"/>
    <w:rsid w:val="0023148F"/>
    <w:rsid w:val="00232443"/>
    <w:rsid w:val="00233537"/>
    <w:rsid w:val="00237328"/>
    <w:rsid w:val="002422A8"/>
    <w:rsid w:val="00242E98"/>
    <w:rsid w:val="00250549"/>
    <w:rsid w:val="0026586D"/>
    <w:rsid w:val="00265DAE"/>
    <w:rsid w:val="002736CC"/>
    <w:rsid w:val="0027586E"/>
    <w:rsid w:val="00282EF2"/>
    <w:rsid w:val="00283AA5"/>
    <w:rsid w:val="00284DC1"/>
    <w:rsid w:val="0028763F"/>
    <w:rsid w:val="002A4136"/>
    <w:rsid w:val="002A6ACD"/>
    <w:rsid w:val="002A6B5C"/>
    <w:rsid w:val="002B4A2A"/>
    <w:rsid w:val="002C6FF4"/>
    <w:rsid w:val="002F3C0D"/>
    <w:rsid w:val="002F452C"/>
    <w:rsid w:val="002F4C4E"/>
    <w:rsid w:val="003005AF"/>
    <w:rsid w:val="003034C2"/>
    <w:rsid w:val="003036FB"/>
    <w:rsid w:val="00304918"/>
    <w:rsid w:val="00320521"/>
    <w:rsid w:val="00321140"/>
    <w:rsid w:val="00323797"/>
    <w:rsid w:val="00362AB4"/>
    <w:rsid w:val="00372701"/>
    <w:rsid w:val="003849E4"/>
    <w:rsid w:val="003A3C4E"/>
    <w:rsid w:val="003A6330"/>
    <w:rsid w:val="003B3DB7"/>
    <w:rsid w:val="003B4C9E"/>
    <w:rsid w:val="003B56AB"/>
    <w:rsid w:val="003C7307"/>
    <w:rsid w:val="003D557E"/>
    <w:rsid w:val="003E7687"/>
    <w:rsid w:val="003F21E8"/>
    <w:rsid w:val="00405034"/>
    <w:rsid w:val="004135E7"/>
    <w:rsid w:val="00420351"/>
    <w:rsid w:val="004232CB"/>
    <w:rsid w:val="00427CAE"/>
    <w:rsid w:val="004301AD"/>
    <w:rsid w:val="00437F93"/>
    <w:rsid w:val="004464BE"/>
    <w:rsid w:val="00450472"/>
    <w:rsid w:val="00462EEB"/>
    <w:rsid w:val="00463B93"/>
    <w:rsid w:val="0047605E"/>
    <w:rsid w:val="00484869"/>
    <w:rsid w:val="0048589E"/>
    <w:rsid w:val="004953CF"/>
    <w:rsid w:val="0049667A"/>
    <w:rsid w:val="00496DFA"/>
    <w:rsid w:val="004B5A57"/>
    <w:rsid w:val="004B5F71"/>
    <w:rsid w:val="004B722E"/>
    <w:rsid w:val="004C27C8"/>
    <w:rsid w:val="004C3D8A"/>
    <w:rsid w:val="004D4416"/>
    <w:rsid w:val="004D727F"/>
    <w:rsid w:val="004E12F9"/>
    <w:rsid w:val="004F5D15"/>
    <w:rsid w:val="004F5FBF"/>
    <w:rsid w:val="00502503"/>
    <w:rsid w:val="00510773"/>
    <w:rsid w:val="00513CD7"/>
    <w:rsid w:val="00522E88"/>
    <w:rsid w:val="00537197"/>
    <w:rsid w:val="005423B8"/>
    <w:rsid w:val="00545382"/>
    <w:rsid w:val="0054603E"/>
    <w:rsid w:val="00547767"/>
    <w:rsid w:val="005544CB"/>
    <w:rsid w:val="00556CCD"/>
    <w:rsid w:val="00557171"/>
    <w:rsid w:val="00561514"/>
    <w:rsid w:val="00573583"/>
    <w:rsid w:val="005843F2"/>
    <w:rsid w:val="005847D5"/>
    <w:rsid w:val="00587D2F"/>
    <w:rsid w:val="005903E5"/>
    <w:rsid w:val="005B1190"/>
    <w:rsid w:val="005B644F"/>
    <w:rsid w:val="005B6A62"/>
    <w:rsid w:val="005C7D59"/>
    <w:rsid w:val="005D2168"/>
    <w:rsid w:val="005D49F2"/>
    <w:rsid w:val="005E50A3"/>
    <w:rsid w:val="005E62EA"/>
    <w:rsid w:val="005F5B4C"/>
    <w:rsid w:val="006003F8"/>
    <w:rsid w:val="0060127F"/>
    <w:rsid w:val="00610A19"/>
    <w:rsid w:val="00630391"/>
    <w:rsid w:val="006347E1"/>
    <w:rsid w:val="00635712"/>
    <w:rsid w:val="00647EA1"/>
    <w:rsid w:val="00655EE4"/>
    <w:rsid w:val="006623C0"/>
    <w:rsid w:val="00675727"/>
    <w:rsid w:val="0068019D"/>
    <w:rsid w:val="00684341"/>
    <w:rsid w:val="006861E9"/>
    <w:rsid w:val="0068664C"/>
    <w:rsid w:val="006A34E7"/>
    <w:rsid w:val="006A4CD6"/>
    <w:rsid w:val="006A7B8E"/>
    <w:rsid w:val="006C5705"/>
    <w:rsid w:val="006C675C"/>
    <w:rsid w:val="006E6713"/>
    <w:rsid w:val="006F1283"/>
    <w:rsid w:val="006F5ACF"/>
    <w:rsid w:val="0071096C"/>
    <w:rsid w:val="00713829"/>
    <w:rsid w:val="00724974"/>
    <w:rsid w:val="007309ED"/>
    <w:rsid w:val="0073379C"/>
    <w:rsid w:val="00745123"/>
    <w:rsid w:val="00747DB4"/>
    <w:rsid w:val="00752ED5"/>
    <w:rsid w:val="00755A0E"/>
    <w:rsid w:val="00767E44"/>
    <w:rsid w:val="0077404B"/>
    <w:rsid w:val="00776052"/>
    <w:rsid w:val="00780BDF"/>
    <w:rsid w:val="00792579"/>
    <w:rsid w:val="007964A8"/>
    <w:rsid w:val="007A072E"/>
    <w:rsid w:val="007A1CE8"/>
    <w:rsid w:val="007A5DE3"/>
    <w:rsid w:val="007B499A"/>
    <w:rsid w:val="007B5FA0"/>
    <w:rsid w:val="007D4B74"/>
    <w:rsid w:val="007E7E31"/>
    <w:rsid w:val="007F65BA"/>
    <w:rsid w:val="007F6905"/>
    <w:rsid w:val="0081227B"/>
    <w:rsid w:val="0081239F"/>
    <w:rsid w:val="00812D96"/>
    <w:rsid w:val="00814FFF"/>
    <w:rsid w:val="008421C7"/>
    <w:rsid w:val="00851006"/>
    <w:rsid w:val="00852DCA"/>
    <w:rsid w:val="008649C3"/>
    <w:rsid w:val="00867A89"/>
    <w:rsid w:val="00882F0B"/>
    <w:rsid w:val="0089571B"/>
    <w:rsid w:val="008A0CD9"/>
    <w:rsid w:val="008A440A"/>
    <w:rsid w:val="008B58D2"/>
    <w:rsid w:val="008D1919"/>
    <w:rsid w:val="008D2DBE"/>
    <w:rsid w:val="008D59DB"/>
    <w:rsid w:val="008E4C29"/>
    <w:rsid w:val="008F2BCA"/>
    <w:rsid w:val="008F65B7"/>
    <w:rsid w:val="008F7EAC"/>
    <w:rsid w:val="009017D4"/>
    <w:rsid w:val="00903676"/>
    <w:rsid w:val="0090614C"/>
    <w:rsid w:val="00913A5D"/>
    <w:rsid w:val="00914FA9"/>
    <w:rsid w:val="009177C2"/>
    <w:rsid w:val="009214BB"/>
    <w:rsid w:val="00921E15"/>
    <w:rsid w:val="00921F35"/>
    <w:rsid w:val="00922632"/>
    <w:rsid w:val="00923A67"/>
    <w:rsid w:val="009264CD"/>
    <w:rsid w:val="00940FDC"/>
    <w:rsid w:val="009413D5"/>
    <w:rsid w:val="009441F5"/>
    <w:rsid w:val="009445A6"/>
    <w:rsid w:val="009571BB"/>
    <w:rsid w:val="00957FC3"/>
    <w:rsid w:val="00960935"/>
    <w:rsid w:val="009655F7"/>
    <w:rsid w:val="00966C88"/>
    <w:rsid w:val="00972CC9"/>
    <w:rsid w:val="00981773"/>
    <w:rsid w:val="00984C8F"/>
    <w:rsid w:val="009A1CA7"/>
    <w:rsid w:val="009A45E1"/>
    <w:rsid w:val="009C0427"/>
    <w:rsid w:val="009C155F"/>
    <w:rsid w:val="009C1C96"/>
    <w:rsid w:val="009C2A60"/>
    <w:rsid w:val="009C6AF8"/>
    <w:rsid w:val="009D129A"/>
    <w:rsid w:val="009D705D"/>
    <w:rsid w:val="009E7DEF"/>
    <w:rsid w:val="00A01357"/>
    <w:rsid w:val="00A02822"/>
    <w:rsid w:val="00A02993"/>
    <w:rsid w:val="00A043EE"/>
    <w:rsid w:val="00A05842"/>
    <w:rsid w:val="00A12BA6"/>
    <w:rsid w:val="00A13606"/>
    <w:rsid w:val="00A1768C"/>
    <w:rsid w:val="00A215DD"/>
    <w:rsid w:val="00A24A8F"/>
    <w:rsid w:val="00A25367"/>
    <w:rsid w:val="00A31894"/>
    <w:rsid w:val="00A32AA3"/>
    <w:rsid w:val="00A32EC9"/>
    <w:rsid w:val="00A334E3"/>
    <w:rsid w:val="00A414E9"/>
    <w:rsid w:val="00A42753"/>
    <w:rsid w:val="00A53965"/>
    <w:rsid w:val="00A54555"/>
    <w:rsid w:val="00A564AA"/>
    <w:rsid w:val="00A6094D"/>
    <w:rsid w:val="00A62528"/>
    <w:rsid w:val="00A75741"/>
    <w:rsid w:val="00A8251F"/>
    <w:rsid w:val="00A83017"/>
    <w:rsid w:val="00A92EEC"/>
    <w:rsid w:val="00A935D3"/>
    <w:rsid w:val="00A941AA"/>
    <w:rsid w:val="00A94AA6"/>
    <w:rsid w:val="00AA61C4"/>
    <w:rsid w:val="00AB23A5"/>
    <w:rsid w:val="00AB39F2"/>
    <w:rsid w:val="00AB6344"/>
    <w:rsid w:val="00AC580F"/>
    <w:rsid w:val="00AC6AF4"/>
    <w:rsid w:val="00AC6D9A"/>
    <w:rsid w:val="00AE059F"/>
    <w:rsid w:val="00AE7094"/>
    <w:rsid w:val="00AE7C9A"/>
    <w:rsid w:val="00AF0735"/>
    <w:rsid w:val="00AF2218"/>
    <w:rsid w:val="00B03C50"/>
    <w:rsid w:val="00B04444"/>
    <w:rsid w:val="00B05321"/>
    <w:rsid w:val="00B055AE"/>
    <w:rsid w:val="00B06C05"/>
    <w:rsid w:val="00B1448C"/>
    <w:rsid w:val="00B157B1"/>
    <w:rsid w:val="00B169FF"/>
    <w:rsid w:val="00B21D9A"/>
    <w:rsid w:val="00B332D7"/>
    <w:rsid w:val="00B35834"/>
    <w:rsid w:val="00B37FC1"/>
    <w:rsid w:val="00B44294"/>
    <w:rsid w:val="00B46DD0"/>
    <w:rsid w:val="00B50081"/>
    <w:rsid w:val="00B5223F"/>
    <w:rsid w:val="00B62307"/>
    <w:rsid w:val="00B6444D"/>
    <w:rsid w:val="00B661AD"/>
    <w:rsid w:val="00B667E7"/>
    <w:rsid w:val="00B76683"/>
    <w:rsid w:val="00B82264"/>
    <w:rsid w:val="00B85266"/>
    <w:rsid w:val="00B9185C"/>
    <w:rsid w:val="00B93AB6"/>
    <w:rsid w:val="00B979A4"/>
    <w:rsid w:val="00BA023F"/>
    <w:rsid w:val="00BB35B8"/>
    <w:rsid w:val="00BC5753"/>
    <w:rsid w:val="00BD327F"/>
    <w:rsid w:val="00BD3C40"/>
    <w:rsid w:val="00BD6201"/>
    <w:rsid w:val="00BD73E3"/>
    <w:rsid w:val="00BE3267"/>
    <w:rsid w:val="00BF0590"/>
    <w:rsid w:val="00C025E3"/>
    <w:rsid w:val="00C02944"/>
    <w:rsid w:val="00C046E8"/>
    <w:rsid w:val="00C13415"/>
    <w:rsid w:val="00C21648"/>
    <w:rsid w:val="00C21D1B"/>
    <w:rsid w:val="00C21F13"/>
    <w:rsid w:val="00C221C7"/>
    <w:rsid w:val="00C22306"/>
    <w:rsid w:val="00C2254C"/>
    <w:rsid w:val="00C23494"/>
    <w:rsid w:val="00C35AB3"/>
    <w:rsid w:val="00C40937"/>
    <w:rsid w:val="00C4138F"/>
    <w:rsid w:val="00C426B8"/>
    <w:rsid w:val="00C45BA5"/>
    <w:rsid w:val="00C50C78"/>
    <w:rsid w:val="00C64DE2"/>
    <w:rsid w:val="00C65E13"/>
    <w:rsid w:val="00C7429E"/>
    <w:rsid w:val="00C807C9"/>
    <w:rsid w:val="00C818D5"/>
    <w:rsid w:val="00C91F7B"/>
    <w:rsid w:val="00C9648C"/>
    <w:rsid w:val="00CA3B86"/>
    <w:rsid w:val="00CA6FC6"/>
    <w:rsid w:val="00CC02F8"/>
    <w:rsid w:val="00CC4B16"/>
    <w:rsid w:val="00CC5813"/>
    <w:rsid w:val="00CD647D"/>
    <w:rsid w:val="00CE4B70"/>
    <w:rsid w:val="00CF3683"/>
    <w:rsid w:val="00CF53FE"/>
    <w:rsid w:val="00D00ABD"/>
    <w:rsid w:val="00D02308"/>
    <w:rsid w:val="00D02586"/>
    <w:rsid w:val="00D026FF"/>
    <w:rsid w:val="00D031C3"/>
    <w:rsid w:val="00D0354F"/>
    <w:rsid w:val="00D13B99"/>
    <w:rsid w:val="00D149C3"/>
    <w:rsid w:val="00D1614F"/>
    <w:rsid w:val="00D165F2"/>
    <w:rsid w:val="00D30C33"/>
    <w:rsid w:val="00D36181"/>
    <w:rsid w:val="00D44FD2"/>
    <w:rsid w:val="00D662FD"/>
    <w:rsid w:val="00D674F0"/>
    <w:rsid w:val="00D7226B"/>
    <w:rsid w:val="00D74939"/>
    <w:rsid w:val="00D80765"/>
    <w:rsid w:val="00D81386"/>
    <w:rsid w:val="00D85A47"/>
    <w:rsid w:val="00D96D9C"/>
    <w:rsid w:val="00DA797F"/>
    <w:rsid w:val="00DB5BE5"/>
    <w:rsid w:val="00DB631C"/>
    <w:rsid w:val="00DC32B5"/>
    <w:rsid w:val="00DC50CB"/>
    <w:rsid w:val="00DD3808"/>
    <w:rsid w:val="00DD4303"/>
    <w:rsid w:val="00DD5450"/>
    <w:rsid w:val="00DF46F6"/>
    <w:rsid w:val="00DF4D4B"/>
    <w:rsid w:val="00DF6724"/>
    <w:rsid w:val="00E0768C"/>
    <w:rsid w:val="00E3298E"/>
    <w:rsid w:val="00E3788D"/>
    <w:rsid w:val="00E41B2D"/>
    <w:rsid w:val="00E4536B"/>
    <w:rsid w:val="00E46A34"/>
    <w:rsid w:val="00E475BA"/>
    <w:rsid w:val="00E52DF1"/>
    <w:rsid w:val="00E54136"/>
    <w:rsid w:val="00E5623B"/>
    <w:rsid w:val="00E6116A"/>
    <w:rsid w:val="00E66F01"/>
    <w:rsid w:val="00E70EDF"/>
    <w:rsid w:val="00E740E2"/>
    <w:rsid w:val="00E816BA"/>
    <w:rsid w:val="00E8614D"/>
    <w:rsid w:val="00E91920"/>
    <w:rsid w:val="00EC1595"/>
    <w:rsid w:val="00ED4716"/>
    <w:rsid w:val="00ED7E7F"/>
    <w:rsid w:val="00EE3AE3"/>
    <w:rsid w:val="00EE5696"/>
    <w:rsid w:val="00EE7612"/>
    <w:rsid w:val="00EF080F"/>
    <w:rsid w:val="00EF334C"/>
    <w:rsid w:val="00EF4F54"/>
    <w:rsid w:val="00F17F84"/>
    <w:rsid w:val="00F44F61"/>
    <w:rsid w:val="00F47972"/>
    <w:rsid w:val="00F55B1F"/>
    <w:rsid w:val="00F55DBE"/>
    <w:rsid w:val="00F65EC1"/>
    <w:rsid w:val="00F705E8"/>
    <w:rsid w:val="00F8080E"/>
    <w:rsid w:val="00F82B9F"/>
    <w:rsid w:val="00F96FB0"/>
    <w:rsid w:val="00F9748B"/>
    <w:rsid w:val="00FA0F45"/>
    <w:rsid w:val="00FA2EAC"/>
    <w:rsid w:val="00FB0814"/>
    <w:rsid w:val="00FB37A0"/>
    <w:rsid w:val="00FB7B5D"/>
    <w:rsid w:val="00FC0A5E"/>
    <w:rsid w:val="00FC6F28"/>
    <w:rsid w:val="00FE06EB"/>
    <w:rsid w:val="00FF6C58"/>
    <w:rsid w:val="01D6466C"/>
    <w:rsid w:val="07391925"/>
    <w:rsid w:val="08BE2E20"/>
    <w:rsid w:val="1CCF08A0"/>
    <w:rsid w:val="2907142C"/>
    <w:rsid w:val="2C047EA4"/>
    <w:rsid w:val="2EC25EFD"/>
    <w:rsid w:val="3768578B"/>
    <w:rsid w:val="398B09EB"/>
    <w:rsid w:val="3BDF6676"/>
    <w:rsid w:val="420F2CA7"/>
    <w:rsid w:val="508D1E6D"/>
    <w:rsid w:val="53AE2320"/>
    <w:rsid w:val="563F3703"/>
    <w:rsid w:val="58A14010"/>
    <w:rsid w:val="5DE20F31"/>
    <w:rsid w:val="618B3CA1"/>
    <w:rsid w:val="6DA21EEF"/>
    <w:rsid w:val="7118228A"/>
    <w:rsid w:val="7BE10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nhideWhenUsed="0" w:uiPriority="0" w:semiHidden="0" w:name="Normal Indent"/>
    <w:lsdException w:uiPriority="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3">
    <w:name w:val="Normal Indent"/>
    <w:basedOn w:val="1"/>
    <w:uiPriority w:val="0"/>
    <w:pPr>
      <w:spacing w:line="400" w:lineRule="atLeast"/>
      <w:ind w:firstLine="560" w:firstLineChars="200"/>
    </w:pPr>
    <w:rPr>
      <w:rFonts w:hint="eastAsia" w:ascii="仿宋_GB2312" w:eastAsia="仿宋_GB2312"/>
      <w:sz w:val="28"/>
      <w:szCs w:val="20"/>
    </w:rPr>
  </w:style>
  <w:style w:type="paragraph" w:styleId="4">
    <w:name w:val="annotation text"/>
    <w:basedOn w:val="1"/>
    <w:link w:val="18"/>
    <w:uiPriority w:val="0"/>
    <w:pPr>
      <w:jc w:val="left"/>
    </w:pPr>
  </w:style>
  <w:style w:type="paragraph" w:styleId="5">
    <w:name w:val="Body Text"/>
    <w:basedOn w:val="1"/>
    <w:uiPriority w:val="0"/>
    <w:pPr>
      <w:spacing w:after="120"/>
    </w:pPr>
  </w:style>
  <w:style w:type="paragraph" w:styleId="6">
    <w:name w:val="Date"/>
    <w:basedOn w:val="1"/>
    <w:next w:val="1"/>
    <w:uiPriority w:val="0"/>
    <w:pPr>
      <w:ind w:left="100" w:leftChars="2500"/>
    </w:pPr>
    <w:rPr>
      <w:rFonts w:ascii="楷体_GB2312" w:eastAsia="楷体_GB2312"/>
      <w:b/>
      <w:bCs/>
      <w:color w:val="0000FF"/>
      <w:sz w:val="32"/>
    </w:rPr>
  </w:style>
  <w:style w:type="paragraph" w:styleId="7">
    <w:name w:val="Body Text Indent 2"/>
    <w:basedOn w:val="1"/>
    <w:uiPriority w:val="0"/>
    <w:pPr>
      <w:spacing w:after="120" w:line="480" w:lineRule="auto"/>
      <w:ind w:left="420" w:leftChars="200"/>
    </w:pPr>
  </w:style>
  <w:style w:type="paragraph" w:styleId="8">
    <w:name w:val="Balloon Text"/>
    <w:basedOn w:val="1"/>
    <w:semiHidden/>
    <w:uiPriority w:val="0"/>
    <w:rPr>
      <w:sz w:val="18"/>
      <w:szCs w:val="18"/>
    </w:rPr>
  </w:style>
  <w:style w:type="paragraph" w:styleId="9">
    <w:name w:val="footer"/>
    <w:basedOn w:val="1"/>
    <w:uiPriority w:val="0"/>
    <w:pPr>
      <w:tabs>
        <w:tab w:val="center" w:pos="4320"/>
        <w:tab w:val="right" w:pos="8640"/>
      </w:tabs>
      <w:snapToGrid w:val="0"/>
      <w:jc w:val="left"/>
    </w:pPr>
    <w:rPr>
      <w:sz w:val="18"/>
      <w:szCs w:val="18"/>
    </w:rPr>
  </w:style>
  <w:style w:type="paragraph" w:styleId="10">
    <w:name w:val="header"/>
    <w:basedOn w:val="1"/>
    <w:link w:val="21"/>
    <w:uiPriority w:val="0"/>
    <w:pPr>
      <w:pBdr>
        <w:bottom w:val="single" w:color="auto" w:sz="6" w:space="1"/>
      </w:pBdr>
      <w:tabs>
        <w:tab w:val="center" w:pos="4153"/>
        <w:tab w:val="right" w:pos="8306"/>
      </w:tabs>
      <w:snapToGrid w:val="0"/>
      <w:jc w:val="center"/>
    </w:pPr>
    <w:rPr>
      <w:sz w:val="18"/>
      <w:szCs w:val="18"/>
    </w:rPr>
  </w:style>
  <w:style w:type="paragraph" w:styleId="11">
    <w:name w:val="annotation subject"/>
    <w:basedOn w:val="4"/>
    <w:next w:val="4"/>
    <w:link w:val="19"/>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uiPriority w:val="0"/>
  </w:style>
  <w:style w:type="character" w:styleId="16">
    <w:name w:val="Hyperlink"/>
    <w:uiPriority w:val="0"/>
    <w:rPr>
      <w:color w:val="0000FF"/>
      <w:u w:val="single"/>
    </w:rPr>
  </w:style>
  <w:style w:type="character" w:styleId="17">
    <w:name w:val="annotation reference"/>
    <w:uiPriority w:val="0"/>
    <w:rPr>
      <w:sz w:val="21"/>
      <w:szCs w:val="21"/>
    </w:rPr>
  </w:style>
  <w:style w:type="character" w:customStyle="1" w:styleId="18">
    <w:name w:val="批注文字 字符"/>
    <w:link w:val="4"/>
    <w:qFormat/>
    <w:uiPriority w:val="0"/>
    <w:rPr>
      <w:kern w:val="2"/>
      <w:sz w:val="21"/>
      <w:szCs w:val="24"/>
    </w:rPr>
  </w:style>
  <w:style w:type="character" w:customStyle="1" w:styleId="19">
    <w:name w:val="批注主题 字符"/>
    <w:basedOn w:val="18"/>
    <w:link w:val="11"/>
    <w:uiPriority w:val="0"/>
    <w:rPr>
      <w:kern w:val="2"/>
      <w:sz w:val="21"/>
      <w:szCs w:val="24"/>
    </w:rPr>
  </w:style>
  <w:style w:type="character" w:customStyle="1" w:styleId="20">
    <w:name w:val="标题 1 字符"/>
    <w:link w:val="2"/>
    <w:qFormat/>
    <w:uiPriority w:val="0"/>
    <w:rPr>
      <w:rFonts w:eastAsia="宋体"/>
      <w:b/>
      <w:bCs/>
      <w:kern w:val="44"/>
      <w:sz w:val="44"/>
      <w:szCs w:val="44"/>
      <w:lang w:val="en-US" w:eastAsia="zh-CN" w:bidi="ar-SA"/>
    </w:rPr>
  </w:style>
  <w:style w:type="character" w:customStyle="1" w:styleId="21">
    <w:name w:val="页眉 字符"/>
    <w:link w:val="10"/>
    <w:qFormat/>
    <w:uiPriority w:val="0"/>
    <w:rPr>
      <w:kern w:val="2"/>
      <w:sz w:val="18"/>
      <w:szCs w:val="18"/>
    </w:rPr>
  </w:style>
  <w:style w:type="paragraph" w:customStyle="1" w:styleId="22">
    <w:name w:val="正文+2"/>
    <w:basedOn w:val="1"/>
    <w:next w:val="1"/>
    <w:qFormat/>
    <w:uiPriority w:val="0"/>
    <w:pPr>
      <w:autoSpaceDE w:val="0"/>
      <w:autoSpaceDN w:val="0"/>
      <w:adjustRightInd w:val="0"/>
      <w:jc w:val="left"/>
    </w:pPr>
    <w:rPr>
      <w:rFonts w:ascii="宋体"/>
      <w:kern w:val="0"/>
      <w:sz w:val="24"/>
    </w:rPr>
  </w:style>
  <w:style w:type="paragraph" w:customStyle="1" w:styleId="23">
    <w:name w:val="reader-word-layer reader-word-s2-5"/>
    <w:basedOn w:val="1"/>
    <w:qFormat/>
    <w:uiPriority w:val="0"/>
    <w:pPr>
      <w:widowControl/>
      <w:spacing w:before="100" w:beforeAutospacing="1" w:after="100" w:afterAutospacing="1"/>
      <w:jc w:val="left"/>
    </w:pPr>
    <w:rPr>
      <w:rFonts w:ascii="宋体" w:hAnsi="宋体" w:cs="宋体"/>
      <w:kern w:val="0"/>
      <w:sz w:val="24"/>
    </w:rPr>
  </w:style>
  <w:style w:type="paragraph" w:customStyle="1" w:styleId="24">
    <w:name w:val="reader-word-layer reader-word-s2-8"/>
    <w:basedOn w:val="1"/>
    <w:qFormat/>
    <w:uiPriority w:val="0"/>
    <w:pPr>
      <w:widowControl/>
      <w:spacing w:before="100" w:beforeAutospacing="1" w:after="100" w:afterAutospacing="1"/>
      <w:jc w:val="left"/>
    </w:pPr>
    <w:rPr>
      <w:rFonts w:ascii="宋体" w:hAnsi="宋体" w:cs="宋体"/>
      <w:kern w:val="0"/>
      <w:sz w:val="24"/>
    </w:rPr>
  </w:style>
  <w:style w:type="paragraph" w:customStyle="1" w:styleId="25">
    <w:name w:val="reader-word-layer reader-word-s2-12"/>
    <w:basedOn w:val="1"/>
    <w:qFormat/>
    <w:uiPriority w:val="0"/>
    <w:pPr>
      <w:widowControl/>
      <w:spacing w:before="100" w:beforeAutospacing="1" w:after="100" w:afterAutospacing="1"/>
      <w:jc w:val="left"/>
    </w:pPr>
    <w:rPr>
      <w:rFonts w:ascii="宋体" w:hAnsi="宋体" w:cs="宋体"/>
      <w:kern w:val="0"/>
      <w:sz w:val="24"/>
    </w:rPr>
  </w:style>
  <w:style w:type="paragraph" w:customStyle="1" w:styleId="26">
    <w:name w:val="reader-word-layer reader-word-s2-14"/>
    <w:basedOn w:val="1"/>
    <w:uiPriority w:val="0"/>
    <w:pPr>
      <w:widowControl/>
      <w:spacing w:before="100" w:beforeAutospacing="1" w:after="100" w:afterAutospacing="1"/>
      <w:jc w:val="left"/>
    </w:pPr>
    <w:rPr>
      <w:rFonts w:ascii="宋体" w:hAnsi="宋体" w:cs="宋体"/>
      <w:kern w:val="0"/>
      <w:sz w:val="24"/>
    </w:rPr>
  </w:style>
  <w:style w:type="paragraph" w:customStyle="1" w:styleId="27">
    <w:name w:val="reader-word-layer reader-word-s2-15"/>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cslgxy</Company>
  <Pages>10</Pages>
  <Words>817</Words>
  <Characters>4662</Characters>
  <Lines>38</Lines>
  <Paragraphs>10</Paragraphs>
  <TotalTime>3</TotalTime>
  <ScaleCrop>false</ScaleCrop>
  <LinksUpToDate>false</LinksUpToDate>
  <CharactersWithSpaces>5469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2021-12-15T05:35:00Z</dcterms:created>
  <dc:creator>www.cslg.edu.cn</dc:creator>
  <cp:lastModifiedBy>luyiyang</cp:lastModifiedBy>
  <cp:lastPrinted>2013-03-15T00:47:00Z</cp:lastPrinted>
  <dcterms:modified xsi:type="dcterms:W3CDTF">2022-03-06T09:55:50Z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9E750C5B2D484B348492EAF579A1B422</vt:lpwstr>
  </property>
</Properties>
</file>